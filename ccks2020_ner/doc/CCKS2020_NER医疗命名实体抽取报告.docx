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99A" w:rsidRPr="00F9354E" w:rsidRDefault="00A6599A" w:rsidP="00A6599A">
      <w:pPr>
        <w:jc w:val="center"/>
        <w:rPr>
          <w:rFonts w:ascii="宋体" w:eastAsia="宋体" w:hAnsi="宋体"/>
          <w:b/>
          <w:bCs/>
          <w:sz w:val="52"/>
          <w:szCs w:val="52"/>
        </w:rPr>
      </w:pPr>
      <w:r w:rsidRPr="00F9354E">
        <w:rPr>
          <w:rFonts w:ascii="宋体" w:eastAsia="宋体" w:hAnsi="宋体" w:hint="eastAsia"/>
          <w:b/>
          <w:bCs/>
          <w:noProof/>
          <w:sz w:val="52"/>
          <w:szCs w:val="52"/>
        </w:rPr>
        <w:drawing>
          <wp:inline distT="0" distB="0" distL="114300" distR="114300" wp14:anchorId="3B05DE02" wp14:editId="6B22C5F8">
            <wp:extent cx="4759325" cy="3562350"/>
            <wp:effectExtent l="0" t="0" r="3175" b="0"/>
            <wp:docPr id="15" name="图片 15" descr="a465a9e7fbffee12202fb0fe7e0895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a465a9e7fbffee12202fb0fe7e08958e"/>
                    <pic:cNvPicPr>
                      <a:picLocks noChangeAspect="1"/>
                    </pic:cNvPicPr>
                  </pic:nvPicPr>
                  <pic:blipFill>
                    <a:blip r:embed="rId8"/>
                    <a:stretch>
                      <a:fillRect/>
                    </a:stretch>
                  </pic:blipFill>
                  <pic:spPr>
                    <a:xfrm>
                      <a:off x="0" y="0"/>
                      <a:ext cx="4759325" cy="3562350"/>
                    </a:xfrm>
                    <a:prstGeom prst="rect">
                      <a:avLst/>
                    </a:prstGeom>
                  </pic:spPr>
                </pic:pic>
              </a:graphicData>
            </a:graphic>
          </wp:inline>
        </w:drawing>
      </w:r>
    </w:p>
    <w:p w:rsidR="001652EE" w:rsidRPr="00F9354E" w:rsidRDefault="001652EE" w:rsidP="00A6599A">
      <w:pPr>
        <w:jc w:val="center"/>
        <w:rPr>
          <w:rFonts w:ascii="宋体" w:eastAsia="宋体" w:hAnsi="宋体"/>
          <w:b/>
          <w:bCs/>
          <w:sz w:val="84"/>
          <w:szCs w:val="84"/>
        </w:rPr>
      </w:pPr>
      <w:r w:rsidRPr="00F9354E">
        <w:rPr>
          <w:rFonts w:ascii="宋体" w:eastAsia="宋体" w:hAnsi="宋体" w:hint="eastAsia"/>
          <w:b/>
          <w:bCs/>
          <w:sz w:val="84"/>
          <w:szCs w:val="84"/>
        </w:rPr>
        <w:t>CCKS2020_NER</w:t>
      </w:r>
    </w:p>
    <w:p w:rsidR="00A6599A" w:rsidRPr="00F9354E" w:rsidRDefault="001652EE" w:rsidP="00A6599A">
      <w:pPr>
        <w:jc w:val="center"/>
        <w:rPr>
          <w:rFonts w:ascii="宋体" w:eastAsia="宋体" w:hAnsi="宋体"/>
          <w:b/>
          <w:bCs/>
          <w:sz w:val="84"/>
          <w:szCs w:val="84"/>
        </w:rPr>
      </w:pPr>
      <w:r w:rsidRPr="00F9354E">
        <w:rPr>
          <w:rFonts w:ascii="宋体" w:eastAsia="宋体" w:hAnsi="宋体" w:hint="eastAsia"/>
          <w:b/>
          <w:bCs/>
          <w:sz w:val="84"/>
          <w:szCs w:val="84"/>
        </w:rPr>
        <w:t>面向中文电子病历的医疗实体抽取报告</w:t>
      </w:r>
    </w:p>
    <w:p w:rsidR="00A6599A" w:rsidRPr="00F9354E" w:rsidRDefault="00A6599A" w:rsidP="00A6599A">
      <w:pPr>
        <w:jc w:val="center"/>
        <w:rPr>
          <w:rFonts w:ascii="宋体" w:eastAsia="宋体" w:hAnsi="宋体"/>
          <w:b/>
          <w:bCs/>
          <w:sz w:val="84"/>
          <w:szCs w:val="84"/>
        </w:rPr>
      </w:pPr>
    </w:p>
    <w:p w:rsidR="00A6599A" w:rsidRPr="00F9354E" w:rsidRDefault="00A6599A" w:rsidP="00A6599A">
      <w:pPr>
        <w:jc w:val="center"/>
        <w:rPr>
          <w:rFonts w:ascii="宋体" w:eastAsia="宋体" w:hAnsi="宋体"/>
          <w:b/>
          <w:bCs/>
          <w:sz w:val="84"/>
          <w:szCs w:val="84"/>
        </w:rPr>
      </w:pPr>
    </w:p>
    <w:p w:rsidR="00A6599A" w:rsidRPr="00F9354E" w:rsidRDefault="00A6599A" w:rsidP="00A6599A">
      <w:pPr>
        <w:jc w:val="center"/>
        <w:rPr>
          <w:rFonts w:ascii="宋体" w:eastAsia="宋体" w:hAnsi="宋体"/>
          <w:b/>
          <w:bCs/>
          <w:sz w:val="32"/>
          <w:szCs w:val="32"/>
        </w:rPr>
      </w:pPr>
      <w:r w:rsidRPr="00F9354E">
        <w:rPr>
          <w:rFonts w:ascii="宋体" w:eastAsia="宋体" w:hAnsi="宋体" w:hint="eastAsia"/>
          <w:b/>
          <w:bCs/>
          <w:sz w:val="32"/>
          <w:szCs w:val="32"/>
        </w:rPr>
        <w:t xml:space="preserve">                       队长：刘</w:t>
      </w:r>
      <w:r w:rsidRPr="00F9354E">
        <w:rPr>
          <w:rFonts w:ascii="宋体" w:eastAsia="宋体" w:hAnsi="宋体"/>
          <w:b/>
          <w:bCs/>
          <w:sz w:val="32"/>
          <w:szCs w:val="32"/>
        </w:rPr>
        <w:t xml:space="preserve"> </w:t>
      </w:r>
      <w:proofErr w:type="gramStart"/>
      <w:r w:rsidRPr="00F9354E">
        <w:rPr>
          <w:rFonts w:ascii="宋体" w:eastAsia="宋体" w:hAnsi="宋体" w:hint="eastAsia"/>
          <w:b/>
          <w:bCs/>
          <w:sz w:val="32"/>
          <w:szCs w:val="32"/>
        </w:rPr>
        <w:t>研</w:t>
      </w:r>
      <w:proofErr w:type="gramEnd"/>
    </w:p>
    <w:p w:rsidR="00A6599A" w:rsidRPr="00F9354E" w:rsidRDefault="00D46F2A" w:rsidP="00E53EDF">
      <w:pPr>
        <w:ind w:right="640"/>
        <w:jc w:val="right"/>
        <w:rPr>
          <w:rFonts w:ascii="宋体" w:eastAsia="宋体" w:hAnsi="宋体"/>
          <w:b/>
          <w:bCs/>
          <w:sz w:val="32"/>
          <w:szCs w:val="32"/>
        </w:rPr>
      </w:pPr>
      <w:r w:rsidRPr="00F9354E">
        <w:rPr>
          <w:rFonts w:ascii="宋体" w:eastAsia="宋体" w:hAnsi="宋体" w:hint="eastAsia"/>
          <w:b/>
          <w:bCs/>
          <w:sz w:val="32"/>
          <w:szCs w:val="32"/>
        </w:rPr>
        <w:t>指导老师</w:t>
      </w:r>
      <w:r w:rsidR="00A6599A" w:rsidRPr="00F9354E">
        <w:rPr>
          <w:rFonts w:ascii="宋体" w:eastAsia="宋体" w:hAnsi="宋体" w:hint="eastAsia"/>
          <w:b/>
          <w:bCs/>
          <w:sz w:val="32"/>
          <w:szCs w:val="32"/>
        </w:rPr>
        <w:t>：</w:t>
      </w:r>
      <w:r w:rsidRPr="00F9354E">
        <w:rPr>
          <w:rFonts w:ascii="宋体" w:eastAsia="宋体" w:hAnsi="宋体" w:hint="eastAsia"/>
          <w:b/>
          <w:bCs/>
          <w:sz w:val="32"/>
          <w:szCs w:val="32"/>
        </w:rPr>
        <w:t>刘小明老师</w:t>
      </w:r>
    </w:p>
    <w:p w:rsidR="00C6657E" w:rsidRPr="00F9354E" w:rsidRDefault="00C6657E">
      <w:pPr>
        <w:widowControl/>
        <w:jc w:val="left"/>
        <w:rPr>
          <w:rFonts w:ascii="宋体" w:eastAsia="宋体" w:hAnsi="宋体"/>
        </w:rPr>
      </w:pPr>
      <w:r w:rsidRPr="00F9354E">
        <w:rPr>
          <w:rFonts w:ascii="宋体" w:eastAsia="宋体" w:hAnsi="宋体"/>
        </w:rPr>
        <w:br w:type="page"/>
      </w:r>
    </w:p>
    <w:p w:rsidR="00C6657E" w:rsidRPr="00F9354E" w:rsidRDefault="00C6657E">
      <w:pPr>
        <w:widowControl/>
        <w:jc w:val="left"/>
        <w:rPr>
          <w:rFonts w:ascii="宋体" w:eastAsia="宋体" w:hAnsi="宋体"/>
        </w:rPr>
      </w:pPr>
    </w:p>
    <w:sdt>
      <w:sdtPr>
        <w:rPr>
          <w:rFonts w:ascii="宋体" w:eastAsia="宋体" w:hAnsi="宋体" w:cstheme="minorBidi"/>
          <w:color w:val="auto"/>
          <w:kern w:val="2"/>
          <w:sz w:val="21"/>
          <w:szCs w:val="22"/>
          <w:lang w:val="zh-CN"/>
        </w:rPr>
        <w:id w:val="-1527325702"/>
        <w:docPartObj>
          <w:docPartGallery w:val="Table of Contents"/>
          <w:docPartUnique/>
        </w:docPartObj>
      </w:sdtPr>
      <w:sdtEndPr>
        <w:rPr>
          <w:b/>
          <w:bCs/>
        </w:rPr>
      </w:sdtEndPr>
      <w:sdtContent>
        <w:p w:rsidR="00C6657E" w:rsidRPr="00F9354E" w:rsidRDefault="00C6657E">
          <w:pPr>
            <w:pStyle w:val="TOC"/>
            <w:rPr>
              <w:rFonts w:ascii="宋体" w:eastAsia="宋体" w:hAnsi="宋体"/>
            </w:rPr>
          </w:pPr>
          <w:r w:rsidRPr="00F9354E">
            <w:rPr>
              <w:rFonts w:ascii="宋体" w:eastAsia="宋体" w:hAnsi="宋体"/>
              <w:lang w:val="zh-CN"/>
            </w:rPr>
            <w:t>目录</w:t>
          </w:r>
        </w:p>
        <w:p w:rsidR="00975B35" w:rsidRDefault="00C6657E">
          <w:pPr>
            <w:pStyle w:val="TOC1"/>
            <w:rPr>
              <w:noProof/>
            </w:rPr>
          </w:pPr>
          <w:r w:rsidRPr="00F9354E">
            <w:rPr>
              <w:rFonts w:ascii="宋体" w:eastAsia="宋体" w:hAnsi="宋体"/>
            </w:rPr>
            <w:fldChar w:fldCharType="begin"/>
          </w:r>
          <w:r w:rsidRPr="00F9354E">
            <w:rPr>
              <w:rFonts w:ascii="宋体" w:eastAsia="宋体" w:hAnsi="宋体"/>
            </w:rPr>
            <w:instrText xml:space="preserve"> TOC \o "1-3" \h \z \u </w:instrText>
          </w:r>
          <w:r w:rsidRPr="00F9354E">
            <w:rPr>
              <w:rFonts w:ascii="宋体" w:eastAsia="宋体" w:hAnsi="宋体"/>
            </w:rPr>
            <w:fldChar w:fldCharType="separate"/>
          </w:r>
          <w:hyperlink w:anchor="_Toc44540120" w:history="1">
            <w:r w:rsidR="00975B35" w:rsidRPr="0075261B">
              <w:rPr>
                <w:rStyle w:val="a7"/>
                <w:rFonts w:ascii="宋体" w:eastAsia="宋体" w:hAnsi="宋体"/>
                <w:noProof/>
              </w:rPr>
              <w:t>一、</w:t>
            </w:r>
            <w:r w:rsidR="00975B35">
              <w:rPr>
                <w:noProof/>
              </w:rPr>
              <w:tab/>
            </w:r>
            <w:r w:rsidR="00975B35" w:rsidRPr="0075261B">
              <w:rPr>
                <w:rStyle w:val="a7"/>
                <w:rFonts w:ascii="宋体" w:eastAsia="宋体" w:hAnsi="宋体"/>
                <w:noProof/>
              </w:rPr>
              <w:t>任务概述</w:t>
            </w:r>
            <w:r w:rsidR="00975B35">
              <w:rPr>
                <w:noProof/>
                <w:webHidden/>
              </w:rPr>
              <w:tab/>
            </w:r>
            <w:r w:rsidR="00975B35">
              <w:rPr>
                <w:noProof/>
                <w:webHidden/>
              </w:rPr>
              <w:fldChar w:fldCharType="begin"/>
            </w:r>
            <w:r w:rsidR="00975B35">
              <w:rPr>
                <w:noProof/>
                <w:webHidden/>
              </w:rPr>
              <w:instrText xml:space="preserve"> PAGEREF _Toc44540120 \h </w:instrText>
            </w:r>
            <w:r w:rsidR="00975B35">
              <w:rPr>
                <w:noProof/>
                <w:webHidden/>
              </w:rPr>
            </w:r>
            <w:r w:rsidR="00975B35">
              <w:rPr>
                <w:noProof/>
                <w:webHidden/>
              </w:rPr>
              <w:fldChar w:fldCharType="separate"/>
            </w:r>
            <w:r w:rsidR="00975B35">
              <w:rPr>
                <w:noProof/>
                <w:webHidden/>
              </w:rPr>
              <w:t>3</w:t>
            </w:r>
            <w:r w:rsidR="00975B35">
              <w:rPr>
                <w:noProof/>
                <w:webHidden/>
              </w:rPr>
              <w:fldChar w:fldCharType="end"/>
            </w:r>
          </w:hyperlink>
        </w:p>
        <w:p w:rsidR="00975B35" w:rsidRDefault="002A2B58">
          <w:pPr>
            <w:pStyle w:val="TOC2"/>
            <w:tabs>
              <w:tab w:val="left" w:pos="1050"/>
              <w:tab w:val="right" w:leader="dot" w:pos="8296"/>
            </w:tabs>
            <w:rPr>
              <w:noProof/>
            </w:rPr>
          </w:pPr>
          <w:hyperlink w:anchor="_Toc44540121" w:history="1">
            <w:r w:rsidR="00975B35" w:rsidRPr="0075261B">
              <w:rPr>
                <w:rStyle w:val="a7"/>
                <w:rFonts w:ascii="宋体" w:eastAsia="宋体" w:hAnsi="宋体"/>
                <w:noProof/>
              </w:rPr>
              <w:t>1.</w:t>
            </w:r>
            <w:r w:rsidR="00975B35">
              <w:rPr>
                <w:noProof/>
              </w:rPr>
              <w:tab/>
            </w:r>
            <w:r w:rsidR="00975B35" w:rsidRPr="0075261B">
              <w:rPr>
                <w:rStyle w:val="a7"/>
                <w:rFonts w:ascii="宋体" w:eastAsia="宋体" w:hAnsi="宋体"/>
                <w:noProof/>
              </w:rPr>
              <w:t>任务定义及描述</w:t>
            </w:r>
            <w:r w:rsidR="00975B35">
              <w:rPr>
                <w:noProof/>
                <w:webHidden/>
              </w:rPr>
              <w:tab/>
            </w:r>
            <w:r w:rsidR="00975B35">
              <w:rPr>
                <w:noProof/>
                <w:webHidden/>
              </w:rPr>
              <w:fldChar w:fldCharType="begin"/>
            </w:r>
            <w:r w:rsidR="00975B35">
              <w:rPr>
                <w:noProof/>
                <w:webHidden/>
              </w:rPr>
              <w:instrText xml:space="preserve"> PAGEREF _Toc44540121 \h </w:instrText>
            </w:r>
            <w:r w:rsidR="00975B35">
              <w:rPr>
                <w:noProof/>
                <w:webHidden/>
              </w:rPr>
            </w:r>
            <w:r w:rsidR="00975B35">
              <w:rPr>
                <w:noProof/>
                <w:webHidden/>
              </w:rPr>
              <w:fldChar w:fldCharType="separate"/>
            </w:r>
            <w:r w:rsidR="00975B35">
              <w:rPr>
                <w:noProof/>
                <w:webHidden/>
              </w:rPr>
              <w:t>3</w:t>
            </w:r>
            <w:r w:rsidR="00975B35">
              <w:rPr>
                <w:noProof/>
                <w:webHidden/>
              </w:rPr>
              <w:fldChar w:fldCharType="end"/>
            </w:r>
          </w:hyperlink>
        </w:p>
        <w:p w:rsidR="00975B35" w:rsidRDefault="002A2B58">
          <w:pPr>
            <w:pStyle w:val="TOC3"/>
            <w:tabs>
              <w:tab w:val="left" w:pos="1680"/>
              <w:tab w:val="right" w:leader="dot" w:pos="8296"/>
            </w:tabs>
            <w:rPr>
              <w:noProof/>
            </w:rPr>
          </w:pPr>
          <w:hyperlink w:anchor="_Toc44540122" w:history="1">
            <w:r w:rsidR="00975B35" w:rsidRPr="0075261B">
              <w:rPr>
                <w:rStyle w:val="a7"/>
                <w:rFonts w:ascii="宋体" w:eastAsia="宋体" w:hAnsi="宋体"/>
                <w:noProof/>
              </w:rPr>
              <w:t>1.1.</w:t>
            </w:r>
            <w:r w:rsidR="00975B35">
              <w:rPr>
                <w:noProof/>
              </w:rPr>
              <w:tab/>
            </w:r>
            <w:r w:rsidR="00975B35" w:rsidRPr="0075261B">
              <w:rPr>
                <w:rStyle w:val="a7"/>
                <w:rFonts w:ascii="宋体" w:eastAsia="宋体" w:hAnsi="宋体"/>
                <w:noProof/>
              </w:rPr>
              <w:t>形式化定义</w:t>
            </w:r>
            <w:r w:rsidR="00975B35">
              <w:rPr>
                <w:noProof/>
                <w:webHidden/>
              </w:rPr>
              <w:tab/>
            </w:r>
            <w:r w:rsidR="00975B35">
              <w:rPr>
                <w:noProof/>
                <w:webHidden/>
              </w:rPr>
              <w:fldChar w:fldCharType="begin"/>
            </w:r>
            <w:r w:rsidR="00975B35">
              <w:rPr>
                <w:noProof/>
                <w:webHidden/>
              </w:rPr>
              <w:instrText xml:space="preserve"> PAGEREF _Toc44540122 \h </w:instrText>
            </w:r>
            <w:r w:rsidR="00975B35">
              <w:rPr>
                <w:noProof/>
                <w:webHidden/>
              </w:rPr>
            </w:r>
            <w:r w:rsidR="00975B35">
              <w:rPr>
                <w:noProof/>
                <w:webHidden/>
              </w:rPr>
              <w:fldChar w:fldCharType="separate"/>
            </w:r>
            <w:r w:rsidR="00975B35">
              <w:rPr>
                <w:noProof/>
                <w:webHidden/>
              </w:rPr>
              <w:t>3</w:t>
            </w:r>
            <w:r w:rsidR="00975B35">
              <w:rPr>
                <w:noProof/>
                <w:webHidden/>
              </w:rPr>
              <w:fldChar w:fldCharType="end"/>
            </w:r>
          </w:hyperlink>
        </w:p>
        <w:p w:rsidR="00975B35" w:rsidRDefault="002A2B58">
          <w:pPr>
            <w:pStyle w:val="TOC3"/>
            <w:tabs>
              <w:tab w:val="left" w:pos="1680"/>
              <w:tab w:val="right" w:leader="dot" w:pos="8296"/>
            </w:tabs>
            <w:rPr>
              <w:noProof/>
            </w:rPr>
          </w:pPr>
          <w:hyperlink w:anchor="_Toc44540123" w:history="1">
            <w:r w:rsidR="00975B35" w:rsidRPr="0075261B">
              <w:rPr>
                <w:rStyle w:val="a7"/>
                <w:rFonts w:ascii="宋体" w:eastAsia="宋体" w:hAnsi="宋体"/>
                <w:noProof/>
              </w:rPr>
              <w:t>1.2.</w:t>
            </w:r>
            <w:r w:rsidR="00975B35">
              <w:rPr>
                <w:noProof/>
              </w:rPr>
              <w:tab/>
            </w:r>
            <w:r w:rsidR="00975B35" w:rsidRPr="0075261B">
              <w:rPr>
                <w:rStyle w:val="a7"/>
                <w:rFonts w:ascii="宋体" w:eastAsia="宋体" w:hAnsi="宋体"/>
                <w:noProof/>
              </w:rPr>
              <w:t>预定义类别</w:t>
            </w:r>
            <w:r w:rsidR="00975B35">
              <w:rPr>
                <w:noProof/>
                <w:webHidden/>
              </w:rPr>
              <w:tab/>
            </w:r>
            <w:r w:rsidR="00975B35">
              <w:rPr>
                <w:noProof/>
                <w:webHidden/>
              </w:rPr>
              <w:fldChar w:fldCharType="begin"/>
            </w:r>
            <w:r w:rsidR="00975B35">
              <w:rPr>
                <w:noProof/>
                <w:webHidden/>
              </w:rPr>
              <w:instrText xml:space="preserve"> PAGEREF _Toc44540123 \h </w:instrText>
            </w:r>
            <w:r w:rsidR="00975B35">
              <w:rPr>
                <w:noProof/>
                <w:webHidden/>
              </w:rPr>
            </w:r>
            <w:r w:rsidR="00975B35">
              <w:rPr>
                <w:noProof/>
                <w:webHidden/>
              </w:rPr>
              <w:fldChar w:fldCharType="separate"/>
            </w:r>
            <w:r w:rsidR="00975B35">
              <w:rPr>
                <w:noProof/>
                <w:webHidden/>
              </w:rPr>
              <w:t>3</w:t>
            </w:r>
            <w:r w:rsidR="00975B35">
              <w:rPr>
                <w:noProof/>
                <w:webHidden/>
              </w:rPr>
              <w:fldChar w:fldCharType="end"/>
            </w:r>
          </w:hyperlink>
        </w:p>
        <w:p w:rsidR="00975B35" w:rsidRDefault="002A2B58">
          <w:pPr>
            <w:pStyle w:val="TOC2"/>
            <w:tabs>
              <w:tab w:val="left" w:pos="1050"/>
              <w:tab w:val="right" w:leader="dot" w:pos="8296"/>
            </w:tabs>
            <w:rPr>
              <w:noProof/>
            </w:rPr>
          </w:pPr>
          <w:hyperlink w:anchor="_Toc44540124" w:history="1">
            <w:r w:rsidR="00975B35" w:rsidRPr="0075261B">
              <w:rPr>
                <w:rStyle w:val="a7"/>
                <w:rFonts w:ascii="宋体" w:eastAsia="宋体" w:hAnsi="宋体"/>
                <w:noProof/>
              </w:rPr>
              <w:t>2.</w:t>
            </w:r>
            <w:r w:rsidR="00975B35">
              <w:rPr>
                <w:noProof/>
              </w:rPr>
              <w:tab/>
            </w:r>
            <w:r w:rsidR="00975B35" w:rsidRPr="0075261B">
              <w:rPr>
                <w:rStyle w:val="a7"/>
                <w:rFonts w:ascii="宋体" w:eastAsia="宋体" w:hAnsi="宋体"/>
                <w:noProof/>
              </w:rPr>
              <w:t>数据集描述</w:t>
            </w:r>
            <w:r w:rsidR="00975B35">
              <w:rPr>
                <w:noProof/>
                <w:webHidden/>
              </w:rPr>
              <w:tab/>
            </w:r>
            <w:r w:rsidR="00975B35">
              <w:rPr>
                <w:noProof/>
                <w:webHidden/>
              </w:rPr>
              <w:fldChar w:fldCharType="begin"/>
            </w:r>
            <w:r w:rsidR="00975B35">
              <w:rPr>
                <w:noProof/>
                <w:webHidden/>
              </w:rPr>
              <w:instrText xml:space="preserve"> PAGEREF _Toc44540124 \h </w:instrText>
            </w:r>
            <w:r w:rsidR="00975B35">
              <w:rPr>
                <w:noProof/>
                <w:webHidden/>
              </w:rPr>
            </w:r>
            <w:r w:rsidR="00975B35">
              <w:rPr>
                <w:noProof/>
                <w:webHidden/>
              </w:rPr>
              <w:fldChar w:fldCharType="separate"/>
            </w:r>
            <w:r w:rsidR="00975B35">
              <w:rPr>
                <w:noProof/>
                <w:webHidden/>
              </w:rPr>
              <w:t>4</w:t>
            </w:r>
            <w:r w:rsidR="00975B35">
              <w:rPr>
                <w:noProof/>
                <w:webHidden/>
              </w:rPr>
              <w:fldChar w:fldCharType="end"/>
            </w:r>
          </w:hyperlink>
        </w:p>
        <w:p w:rsidR="00975B35" w:rsidRDefault="002A2B58">
          <w:pPr>
            <w:pStyle w:val="TOC3"/>
            <w:tabs>
              <w:tab w:val="left" w:pos="1680"/>
              <w:tab w:val="right" w:leader="dot" w:pos="8296"/>
            </w:tabs>
            <w:rPr>
              <w:noProof/>
            </w:rPr>
          </w:pPr>
          <w:hyperlink w:anchor="_Toc44540125" w:history="1">
            <w:r w:rsidR="00975B35" w:rsidRPr="0075261B">
              <w:rPr>
                <w:rStyle w:val="a7"/>
                <w:rFonts w:ascii="宋体" w:eastAsia="宋体" w:hAnsi="宋体"/>
                <w:noProof/>
              </w:rPr>
              <w:t>2.1.</w:t>
            </w:r>
            <w:r w:rsidR="00975B35">
              <w:rPr>
                <w:noProof/>
              </w:rPr>
              <w:tab/>
            </w:r>
            <w:r w:rsidR="00975B35" w:rsidRPr="0075261B">
              <w:rPr>
                <w:rStyle w:val="a7"/>
                <w:rFonts w:ascii="宋体" w:eastAsia="宋体" w:hAnsi="宋体"/>
                <w:noProof/>
              </w:rPr>
              <w:t>数据标注说明</w:t>
            </w:r>
            <w:r w:rsidR="00975B35">
              <w:rPr>
                <w:noProof/>
                <w:webHidden/>
              </w:rPr>
              <w:tab/>
            </w:r>
            <w:r w:rsidR="00975B35">
              <w:rPr>
                <w:noProof/>
                <w:webHidden/>
              </w:rPr>
              <w:fldChar w:fldCharType="begin"/>
            </w:r>
            <w:r w:rsidR="00975B35">
              <w:rPr>
                <w:noProof/>
                <w:webHidden/>
              </w:rPr>
              <w:instrText xml:space="preserve"> PAGEREF _Toc44540125 \h </w:instrText>
            </w:r>
            <w:r w:rsidR="00975B35">
              <w:rPr>
                <w:noProof/>
                <w:webHidden/>
              </w:rPr>
            </w:r>
            <w:r w:rsidR="00975B35">
              <w:rPr>
                <w:noProof/>
                <w:webHidden/>
              </w:rPr>
              <w:fldChar w:fldCharType="separate"/>
            </w:r>
            <w:r w:rsidR="00975B35">
              <w:rPr>
                <w:noProof/>
                <w:webHidden/>
              </w:rPr>
              <w:t>4</w:t>
            </w:r>
            <w:r w:rsidR="00975B35">
              <w:rPr>
                <w:noProof/>
                <w:webHidden/>
              </w:rPr>
              <w:fldChar w:fldCharType="end"/>
            </w:r>
          </w:hyperlink>
        </w:p>
        <w:p w:rsidR="00975B35" w:rsidRDefault="002A2B58">
          <w:pPr>
            <w:pStyle w:val="TOC3"/>
            <w:tabs>
              <w:tab w:val="left" w:pos="1680"/>
              <w:tab w:val="right" w:leader="dot" w:pos="8296"/>
            </w:tabs>
            <w:rPr>
              <w:noProof/>
            </w:rPr>
          </w:pPr>
          <w:hyperlink w:anchor="_Toc44540129" w:history="1">
            <w:r w:rsidR="00975B35" w:rsidRPr="0075261B">
              <w:rPr>
                <w:rStyle w:val="a7"/>
                <w:rFonts w:ascii="宋体" w:eastAsia="宋体" w:hAnsi="宋体"/>
                <w:noProof/>
              </w:rPr>
              <w:t>2.2.</w:t>
            </w:r>
            <w:r w:rsidR="00975B35">
              <w:rPr>
                <w:noProof/>
              </w:rPr>
              <w:tab/>
            </w:r>
            <w:r w:rsidR="00975B35" w:rsidRPr="0075261B">
              <w:rPr>
                <w:rStyle w:val="a7"/>
                <w:rFonts w:ascii="宋体" w:eastAsia="宋体" w:hAnsi="宋体"/>
                <w:noProof/>
              </w:rPr>
              <w:t>数据示例</w:t>
            </w:r>
            <w:r w:rsidR="00975B35">
              <w:rPr>
                <w:noProof/>
                <w:webHidden/>
              </w:rPr>
              <w:tab/>
            </w:r>
            <w:r w:rsidR="00975B35">
              <w:rPr>
                <w:noProof/>
                <w:webHidden/>
              </w:rPr>
              <w:fldChar w:fldCharType="begin"/>
            </w:r>
            <w:r w:rsidR="00975B35">
              <w:rPr>
                <w:noProof/>
                <w:webHidden/>
              </w:rPr>
              <w:instrText xml:space="preserve"> PAGEREF _Toc44540129 \h </w:instrText>
            </w:r>
            <w:r w:rsidR="00975B35">
              <w:rPr>
                <w:noProof/>
                <w:webHidden/>
              </w:rPr>
            </w:r>
            <w:r w:rsidR="00975B35">
              <w:rPr>
                <w:noProof/>
                <w:webHidden/>
              </w:rPr>
              <w:fldChar w:fldCharType="separate"/>
            </w:r>
            <w:r w:rsidR="00975B35">
              <w:rPr>
                <w:noProof/>
                <w:webHidden/>
              </w:rPr>
              <w:t>4</w:t>
            </w:r>
            <w:r w:rsidR="00975B35">
              <w:rPr>
                <w:noProof/>
                <w:webHidden/>
              </w:rPr>
              <w:fldChar w:fldCharType="end"/>
            </w:r>
          </w:hyperlink>
        </w:p>
        <w:p w:rsidR="00975B35" w:rsidRDefault="002A2B58">
          <w:pPr>
            <w:pStyle w:val="TOC3"/>
            <w:tabs>
              <w:tab w:val="left" w:pos="1680"/>
              <w:tab w:val="right" w:leader="dot" w:pos="8296"/>
            </w:tabs>
            <w:rPr>
              <w:noProof/>
            </w:rPr>
          </w:pPr>
          <w:hyperlink w:anchor="_Toc44540134" w:history="1">
            <w:r w:rsidR="00975B35" w:rsidRPr="0075261B">
              <w:rPr>
                <w:rStyle w:val="a7"/>
                <w:rFonts w:ascii="宋体" w:eastAsia="宋体" w:hAnsi="宋体"/>
                <w:noProof/>
              </w:rPr>
              <w:t>2.3.</w:t>
            </w:r>
            <w:r w:rsidR="00975B35">
              <w:rPr>
                <w:noProof/>
              </w:rPr>
              <w:tab/>
            </w:r>
            <w:r w:rsidR="00975B35" w:rsidRPr="0075261B">
              <w:rPr>
                <w:rStyle w:val="a7"/>
                <w:rFonts w:ascii="宋体" w:eastAsia="宋体" w:hAnsi="宋体"/>
                <w:noProof/>
              </w:rPr>
              <w:t>数据集描述</w:t>
            </w:r>
            <w:r w:rsidR="00975B35">
              <w:rPr>
                <w:noProof/>
                <w:webHidden/>
              </w:rPr>
              <w:tab/>
            </w:r>
            <w:r w:rsidR="00975B35">
              <w:rPr>
                <w:noProof/>
                <w:webHidden/>
              </w:rPr>
              <w:fldChar w:fldCharType="begin"/>
            </w:r>
            <w:r w:rsidR="00975B35">
              <w:rPr>
                <w:noProof/>
                <w:webHidden/>
              </w:rPr>
              <w:instrText xml:space="preserve"> PAGEREF _Toc44540134 \h </w:instrText>
            </w:r>
            <w:r w:rsidR="00975B35">
              <w:rPr>
                <w:noProof/>
                <w:webHidden/>
              </w:rPr>
            </w:r>
            <w:r w:rsidR="00975B35">
              <w:rPr>
                <w:noProof/>
                <w:webHidden/>
              </w:rPr>
              <w:fldChar w:fldCharType="separate"/>
            </w:r>
            <w:r w:rsidR="00975B35">
              <w:rPr>
                <w:noProof/>
                <w:webHidden/>
              </w:rPr>
              <w:t>5</w:t>
            </w:r>
            <w:r w:rsidR="00975B35">
              <w:rPr>
                <w:noProof/>
                <w:webHidden/>
              </w:rPr>
              <w:fldChar w:fldCharType="end"/>
            </w:r>
          </w:hyperlink>
        </w:p>
        <w:p w:rsidR="00975B35" w:rsidRDefault="002A2B58">
          <w:pPr>
            <w:pStyle w:val="TOC2"/>
            <w:tabs>
              <w:tab w:val="left" w:pos="1050"/>
              <w:tab w:val="right" w:leader="dot" w:pos="8296"/>
            </w:tabs>
            <w:rPr>
              <w:noProof/>
            </w:rPr>
          </w:pPr>
          <w:hyperlink w:anchor="_Toc44540135" w:history="1">
            <w:r w:rsidR="00975B35" w:rsidRPr="0075261B">
              <w:rPr>
                <w:rStyle w:val="a7"/>
                <w:rFonts w:ascii="宋体" w:eastAsia="宋体" w:hAnsi="宋体"/>
                <w:noProof/>
              </w:rPr>
              <w:t>3.</w:t>
            </w:r>
            <w:r w:rsidR="00975B35">
              <w:rPr>
                <w:noProof/>
              </w:rPr>
              <w:tab/>
            </w:r>
            <w:r w:rsidR="00975B35" w:rsidRPr="0075261B">
              <w:rPr>
                <w:rStyle w:val="a7"/>
                <w:rFonts w:ascii="宋体" w:eastAsia="宋体" w:hAnsi="宋体"/>
                <w:noProof/>
              </w:rPr>
              <w:t>评价指标</w:t>
            </w:r>
            <w:r w:rsidR="00975B35">
              <w:rPr>
                <w:noProof/>
                <w:webHidden/>
              </w:rPr>
              <w:tab/>
            </w:r>
            <w:r w:rsidR="00975B35">
              <w:rPr>
                <w:noProof/>
                <w:webHidden/>
              </w:rPr>
              <w:fldChar w:fldCharType="begin"/>
            </w:r>
            <w:r w:rsidR="00975B35">
              <w:rPr>
                <w:noProof/>
                <w:webHidden/>
              </w:rPr>
              <w:instrText xml:space="preserve"> PAGEREF _Toc44540135 \h </w:instrText>
            </w:r>
            <w:r w:rsidR="00975B35">
              <w:rPr>
                <w:noProof/>
                <w:webHidden/>
              </w:rPr>
            </w:r>
            <w:r w:rsidR="00975B35">
              <w:rPr>
                <w:noProof/>
                <w:webHidden/>
              </w:rPr>
              <w:fldChar w:fldCharType="separate"/>
            </w:r>
            <w:r w:rsidR="00975B35">
              <w:rPr>
                <w:noProof/>
                <w:webHidden/>
              </w:rPr>
              <w:t>5</w:t>
            </w:r>
            <w:r w:rsidR="00975B35">
              <w:rPr>
                <w:noProof/>
                <w:webHidden/>
              </w:rPr>
              <w:fldChar w:fldCharType="end"/>
            </w:r>
          </w:hyperlink>
        </w:p>
        <w:p w:rsidR="00975B35" w:rsidRDefault="002A2B58">
          <w:pPr>
            <w:pStyle w:val="TOC3"/>
            <w:tabs>
              <w:tab w:val="left" w:pos="1680"/>
              <w:tab w:val="right" w:leader="dot" w:pos="8296"/>
            </w:tabs>
            <w:rPr>
              <w:noProof/>
            </w:rPr>
          </w:pPr>
          <w:hyperlink w:anchor="_Toc44540136" w:history="1">
            <w:r w:rsidR="00975B35" w:rsidRPr="0075261B">
              <w:rPr>
                <w:rStyle w:val="a7"/>
                <w:rFonts w:ascii="宋体" w:eastAsia="宋体" w:hAnsi="宋体"/>
                <w:noProof/>
              </w:rPr>
              <w:t>3.1.</w:t>
            </w:r>
            <w:r w:rsidR="00975B35">
              <w:rPr>
                <w:noProof/>
              </w:rPr>
              <w:tab/>
            </w:r>
            <w:r w:rsidR="00975B35" w:rsidRPr="0075261B">
              <w:rPr>
                <w:rStyle w:val="a7"/>
                <w:rFonts w:ascii="宋体" w:eastAsia="宋体" w:hAnsi="宋体"/>
                <w:noProof/>
              </w:rPr>
              <w:t>严格指标</w:t>
            </w:r>
            <w:r w:rsidR="00975B35">
              <w:rPr>
                <w:noProof/>
                <w:webHidden/>
              </w:rPr>
              <w:tab/>
            </w:r>
            <w:r w:rsidR="00975B35">
              <w:rPr>
                <w:noProof/>
                <w:webHidden/>
              </w:rPr>
              <w:fldChar w:fldCharType="begin"/>
            </w:r>
            <w:r w:rsidR="00975B35">
              <w:rPr>
                <w:noProof/>
                <w:webHidden/>
              </w:rPr>
              <w:instrText xml:space="preserve"> PAGEREF _Toc44540136 \h </w:instrText>
            </w:r>
            <w:r w:rsidR="00975B35">
              <w:rPr>
                <w:noProof/>
                <w:webHidden/>
              </w:rPr>
            </w:r>
            <w:r w:rsidR="00975B35">
              <w:rPr>
                <w:noProof/>
                <w:webHidden/>
              </w:rPr>
              <w:fldChar w:fldCharType="separate"/>
            </w:r>
            <w:r w:rsidR="00975B35">
              <w:rPr>
                <w:noProof/>
                <w:webHidden/>
              </w:rPr>
              <w:t>5</w:t>
            </w:r>
            <w:r w:rsidR="00975B35">
              <w:rPr>
                <w:noProof/>
                <w:webHidden/>
              </w:rPr>
              <w:fldChar w:fldCharType="end"/>
            </w:r>
          </w:hyperlink>
        </w:p>
        <w:p w:rsidR="00975B35" w:rsidRDefault="002A2B58">
          <w:pPr>
            <w:pStyle w:val="TOC3"/>
            <w:tabs>
              <w:tab w:val="left" w:pos="1680"/>
              <w:tab w:val="right" w:leader="dot" w:pos="8296"/>
            </w:tabs>
            <w:rPr>
              <w:noProof/>
            </w:rPr>
          </w:pPr>
          <w:hyperlink w:anchor="_Toc44540137" w:history="1">
            <w:r w:rsidR="00975B35" w:rsidRPr="0075261B">
              <w:rPr>
                <w:rStyle w:val="a7"/>
                <w:rFonts w:ascii="宋体" w:eastAsia="宋体" w:hAnsi="宋体"/>
                <w:noProof/>
              </w:rPr>
              <w:t>3.2.</w:t>
            </w:r>
            <w:r w:rsidR="00975B35">
              <w:rPr>
                <w:noProof/>
              </w:rPr>
              <w:tab/>
            </w:r>
            <w:r w:rsidR="00975B35" w:rsidRPr="0075261B">
              <w:rPr>
                <w:rStyle w:val="a7"/>
                <w:rFonts w:ascii="宋体" w:eastAsia="宋体" w:hAnsi="宋体"/>
                <w:noProof/>
              </w:rPr>
              <w:t>松弛指标</w:t>
            </w:r>
            <w:r w:rsidR="00975B35">
              <w:rPr>
                <w:noProof/>
                <w:webHidden/>
              </w:rPr>
              <w:tab/>
            </w:r>
            <w:r w:rsidR="00975B35">
              <w:rPr>
                <w:noProof/>
                <w:webHidden/>
              </w:rPr>
              <w:fldChar w:fldCharType="begin"/>
            </w:r>
            <w:r w:rsidR="00975B35">
              <w:rPr>
                <w:noProof/>
                <w:webHidden/>
              </w:rPr>
              <w:instrText xml:space="preserve"> PAGEREF _Toc44540137 \h </w:instrText>
            </w:r>
            <w:r w:rsidR="00975B35">
              <w:rPr>
                <w:noProof/>
                <w:webHidden/>
              </w:rPr>
            </w:r>
            <w:r w:rsidR="00975B35">
              <w:rPr>
                <w:noProof/>
                <w:webHidden/>
              </w:rPr>
              <w:fldChar w:fldCharType="separate"/>
            </w:r>
            <w:r w:rsidR="00975B35">
              <w:rPr>
                <w:noProof/>
                <w:webHidden/>
              </w:rPr>
              <w:t>5</w:t>
            </w:r>
            <w:r w:rsidR="00975B35">
              <w:rPr>
                <w:noProof/>
                <w:webHidden/>
              </w:rPr>
              <w:fldChar w:fldCharType="end"/>
            </w:r>
          </w:hyperlink>
        </w:p>
        <w:p w:rsidR="00975B35" w:rsidRDefault="002A2B58">
          <w:pPr>
            <w:pStyle w:val="TOC1"/>
            <w:rPr>
              <w:noProof/>
            </w:rPr>
          </w:pPr>
          <w:hyperlink w:anchor="_Toc44540138" w:history="1">
            <w:r w:rsidR="00975B35" w:rsidRPr="0075261B">
              <w:rPr>
                <w:rStyle w:val="a7"/>
                <w:rFonts w:ascii="宋体" w:eastAsia="宋体" w:hAnsi="宋体"/>
                <w:noProof/>
              </w:rPr>
              <w:t>二、</w:t>
            </w:r>
            <w:r w:rsidR="00975B35">
              <w:rPr>
                <w:noProof/>
              </w:rPr>
              <w:tab/>
            </w:r>
            <w:r w:rsidR="00975B35" w:rsidRPr="0075261B">
              <w:rPr>
                <w:rStyle w:val="a7"/>
                <w:rFonts w:ascii="宋体" w:eastAsia="宋体" w:hAnsi="宋体"/>
                <w:noProof/>
              </w:rPr>
              <w:t>时间安排</w:t>
            </w:r>
            <w:r w:rsidR="00975B35">
              <w:rPr>
                <w:noProof/>
                <w:webHidden/>
              </w:rPr>
              <w:tab/>
            </w:r>
            <w:r w:rsidR="00975B35">
              <w:rPr>
                <w:noProof/>
                <w:webHidden/>
              </w:rPr>
              <w:fldChar w:fldCharType="begin"/>
            </w:r>
            <w:r w:rsidR="00975B35">
              <w:rPr>
                <w:noProof/>
                <w:webHidden/>
              </w:rPr>
              <w:instrText xml:space="preserve"> PAGEREF _Toc44540138 \h </w:instrText>
            </w:r>
            <w:r w:rsidR="00975B35">
              <w:rPr>
                <w:noProof/>
                <w:webHidden/>
              </w:rPr>
            </w:r>
            <w:r w:rsidR="00975B35">
              <w:rPr>
                <w:noProof/>
                <w:webHidden/>
              </w:rPr>
              <w:fldChar w:fldCharType="separate"/>
            </w:r>
            <w:r w:rsidR="00975B35">
              <w:rPr>
                <w:noProof/>
                <w:webHidden/>
              </w:rPr>
              <w:t>7</w:t>
            </w:r>
            <w:r w:rsidR="00975B35">
              <w:rPr>
                <w:noProof/>
                <w:webHidden/>
              </w:rPr>
              <w:fldChar w:fldCharType="end"/>
            </w:r>
          </w:hyperlink>
        </w:p>
        <w:p w:rsidR="00975B35" w:rsidRDefault="002A2B58">
          <w:pPr>
            <w:pStyle w:val="TOC1"/>
            <w:rPr>
              <w:noProof/>
            </w:rPr>
          </w:pPr>
          <w:hyperlink w:anchor="_Toc44540139" w:history="1">
            <w:r w:rsidR="00975B35" w:rsidRPr="0075261B">
              <w:rPr>
                <w:rStyle w:val="a7"/>
                <w:rFonts w:ascii="宋体" w:eastAsia="宋体" w:hAnsi="宋体"/>
                <w:noProof/>
              </w:rPr>
              <w:t>三、</w:t>
            </w:r>
            <w:r w:rsidR="00975B35">
              <w:rPr>
                <w:noProof/>
              </w:rPr>
              <w:tab/>
            </w:r>
            <w:r w:rsidR="00975B35" w:rsidRPr="0075261B">
              <w:rPr>
                <w:rStyle w:val="a7"/>
                <w:rFonts w:ascii="宋体" w:eastAsia="宋体" w:hAnsi="宋体"/>
                <w:noProof/>
              </w:rPr>
              <w:t>数据处理</w:t>
            </w:r>
            <w:r w:rsidR="00975B35">
              <w:rPr>
                <w:noProof/>
                <w:webHidden/>
              </w:rPr>
              <w:tab/>
            </w:r>
            <w:r w:rsidR="00975B35">
              <w:rPr>
                <w:noProof/>
                <w:webHidden/>
              </w:rPr>
              <w:fldChar w:fldCharType="begin"/>
            </w:r>
            <w:r w:rsidR="00975B35">
              <w:rPr>
                <w:noProof/>
                <w:webHidden/>
              </w:rPr>
              <w:instrText xml:space="preserve"> PAGEREF _Toc44540139 \h </w:instrText>
            </w:r>
            <w:r w:rsidR="00975B35">
              <w:rPr>
                <w:noProof/>
                <w:webHidden/>
              </w:rPr>
            </w:r>
            <w:r w:rsidR="00975B35">
              <w:rPr>
                <w:noProof/>
                <w:webHidden/>
              </w:rPr>
              <w:fldChar w:fldCharType="separate"/>
            </w:r>
            <w:r w:rsidR="00975B35">
              <w:rPr>
                <w:noProof/>
                <w:webHidden/>
              </w:rPr>
              <w:t>8</w:t>
            </w:r>
            <w:r w:rsidR="00975B35">
              <w:rPr>
                <w:noProof/>
                <w:webHidden/>
              </w:rPr>
              <w:fldChar w:fldCharType="end"/>
            </w:r>
          </w:hyperlink>
        </w:p>
        <w:p w:rsidR="00975B35" w:rsidRDefault="002A2B58">
          <w:pPr>
            <w:pStyle w:val="TOC2"/>
            <w:tabs>
              <w:tab w:val="left" w:pos="1050"/>
              <w:tab w:val="right" w:leader="dot" w:pos="8296"/>
            </w:tabs>
            <w:rPr>
              <w:noProof/>
            </w:rPr>
          </w:pPr>
          <w:hyperlink w:anchor="_Toc44540140" w:history="1">
            <w:r w:rsidR="00975B35" w:rsidRPr="0075261B">
              <w:rPr>
                <w:rStyle w:val="a7"/>
                <w:rFonts w:ascii="宋体" w:eastAsia="宋体" w:hAnsi="宋体"/>
                <w:noProof/>
              </w:rPr>
              <w:t>1.</w:t>
            </w:r>
            <w:r w:rsidR="00975B35">
              <w:rPr>
                <w:noProof/>
              </w:rPr>
              <w:tab/>
            </w:r>
            <w:r w:rsidR="00975B35" w:rsidRPr="0075261B">
              <w:rPr>
                <w:rStyle w:val="a7"/>
                <w:rFonts w:ascii="宋体" w:eastAsia="宋体" w:hAnsi="宋体"/>
                <w:noProof/>
              </w:rPr>
              <w:t>数据统计分析</w:t>
            </w:r>
            <w:r w:rsidR="00975B35">
              <w:rPr>
                <w:noProof/>
                <w:webHidden/>
              </w:rPr>
              <w:tab/>
            </w:r>
            <w:r w:rsidR="00975B35">
              <w:rPr>
                <w:noProof/>
                <w:webHidden/>
              </w:rPr>
              <w:fldChar w:fldCharType="begin"/>
            </w:r>
            <w:r w:rsidR="00975B35">
              <w:rPr>
                <w:noProof/>
                <w:webHidden/>
              </w:rPr>
              <w:instrText xml:space="preserve"> PAGEREF _Toc44540140 \h </w:instrText>
            </w:r>
            <w:r w:rsidR="00975B35">
              <w:rPr>
                <w:noProof/>
                <w:webHidden/>
              </w:rPr>
            </w:r>
            <w:r w:rsidR="00975B35">
              <w:rPr>
                <w:noProof/>
                <w:webHidden/>
              </w:rPr>
              <w:fldChar w:fldCharType="separate"/>
            </w:r>
            <w:r w:rsidR="00975B35">
              <w:rPr>
                <w:noProof/>
                <w:webHidden/>
              </w:rPr>
              <w:t>8</w:t>
            </w:r>
            <w:r w:rsidR="00975B35">
              <w:rPr>
                <w:noProof/>
                <w:webHidden/>
              </w:rPr>
              <w:fldChar w:fldCharType="end"/>
            </w:r>
          </w:hyperlink>
        </w:p>
        <w:p w:rsidR="00975B35" w:rsidRDefault="002A2B58">
          <w:pPr>
            <w:pStyle w:val="TOC2"/>
            <w:tabs>
              <w:tab w:val="left" w:pos="1050"/>
              <w:tab w:val="right" w:leader="dot" w:pos="8296"/>
            </w:tabs>
            <w:rPr>
              <w:noProof/>
            </w:rPr>
          </w:pPr>
          <w:hyperlink w:anchor="_Toc44540141" w:history="1">
            <w:r w:rsidR="00975B35" w:rsidRPr="0075261B">
              <w:rPr>
                <w:rStyle w:val="a7"/>
                <w:rFonts w:ascii="宋体" w:eastAsia="宋体" w:hAnsi="宋体"/>
                <w:noProof/>
              </w:rPr>
              <w:t>2.</w:t>
            </w:r>
            <w:r w:rsidR="00975B35">
              <w:rPr>
                <w:noProof/>
              </w:rPr>
              <w:tab/>
            </w:r>
            <w:r w:rsidR="00975B35" w:rsidRPr="0075261B">
              <w:rPr>
                <w:rStyle w:val="a7"/>
                <w:rFonts w:ascii="宋体" w:eastAsia="宋体" w:hAnsi="宋体"/>
                <w:noProof/>
              </w:rPr>
              <w:t>数据标签化处理</w:t>
            </w:r>
            <w:r w:rsidR="00975B35">
              <w:rPr>
                <w:noProof/>
                <w:webHidden/>
              </w:rPr>
              <w:tab/>
            </w:r>
            <w:r w:rsidR="00975B35">
              <w:rPr>
                <w:noProof/>
                <w:webHidden/>
              </w:rPr>
              <w:fldChar w:fldCharType="begin"/>
            </w:r>
            <w:r w:rsidR="00975B35">
              <w:rPr>
                <w:noProof/>
                <w:webHidden/>
              </w:rPr>
              <w:instrText xml:space="preserve"> PAGEREF _Toc44540141 \h </w:instrText>
            </w:r>
            <w:r w:rsidR="00975B35">
              <w:rPr>
                <w:noProof/>
                <w:webHidden/>
              </w:rPr>
            </w:r>
            <w:r w:rsidR="00975B35">
              <w:rPr>
                <w:noProof/>
                <w:webHidden/>
              </w:rPr>
              <w:fldChar w:fldCharType="separate"/>
            </w:r>
            <w:r w:rsidR="00975B35">
              <w:rPr>
                <w:noProof/>
                <w:webHidden/>
              </w:rPr>
              <w:t>9</w:t>
            </w:r>
            <w:r w:rsidR="00975B35">
              <w:rPr>
                <w:noProof/>
                <w:webHidden/>
              </w:rPr>
              <w:fldChar w:fldCharType="end"/>
            </w:r>
          </w:hyperlink>
        </w:p>
        <w:p w:rsidR="00975B35" w:rsidRDefault="002A2B58">
          <w:pPr>
            <w:pStyle w:val="TOC1"/>
            <w:rPr>
              <w:noProof/>
            </w:rPr>
          </w:pPr>
          <w:hyperlink w:anchor="_Toc44540142" w:history="1">
            <w:r w:rsidR="00975B35" w:rsidRPr="0075261B">
              <w:rPr>
                <w:rStyle w:val="a7"/>
                <w:rFonts w:ascii="宋体" w:eastAsia="宋体" w:hAnsi="宋体"/>
                <w:noProof/>
              </w:rPr>
              <w:t>四、</w:t>
            </w:r>
            <w:r w:rsidR="00975B35">
              <w:rPr>
                <w:noProof/>
              </w:rPr>
              <w:tab/>
            </w:r>
            <w:r w:rsidR="00975B35" w:rsidRPr="0075261B">
              <w:rPr>
                <w:rStyle w:val="a7"/>
                <w:rFonts w:ascii="宋体" w:eastAsia="宋体" w:hAnsi="宋体"/>
                <w:noProof/>
              </w:rPr>
              <w:t>模型算法</w:t>
            </w:r>
            <w:r w:rsidR="00975B35">
              <w:rPr>
                <w:noProof/>
                <w:webHidden/>
              </w:rPr>
              <w:tab/>
            </w:r>
            <w:r w:rsidR="00975B35">
              <w:rPr>
                <w:noProof/>
                <w:webHidden/>
              </w:rPr>
              <w:fldChar w:fldCharType="begin"/>
            </w:r>
            <w:r w:rsidR="00975B35">
              <w:rPr>
                <w:noProof/>
                <w:webHidden/>
              </w:rPr>
              <w:instrText xml:space="preserve"> PAGEREF _Toc44540142 \h </w:instrText>
            </w:r>
            <w:r w:rsidR="00975B35">
              <w:rPr>
                <w:noProof/>
                <w:webHidden/>
              </w:rPr>
            </w:r>
            <w:r w:rsidR="00975B35">
              <w:rPr>
                <w:noProof/>
                <w:webHidden/>
              </w:rPr>
              <w:fldChar w:fldCharType="separate"/>
            </w:r>
            <w:r w:rsidR="00975B35">
              <w:rPr>
                <w:noProof/>
                <w:webHidden/>
              </w:rPr>
              <w:t>11</w:t>
            </w:r>
            <w:r w:rsidR="00975B35">
              <w:rPr>
                <w:noProof/>
                <w:webHidden/>
              </w:rPr>
              <w:fldChar w:fldCharType="end"/>
            </w:r>
          </w:hyperlink>
        </w:p>
        <w:p w:rsidR="00975B35" w:rsidRDefault="002A2B58">
          <w:pPr>
            <w:pStyle w:val="TOC2"/>
            <w:tabs>
              <w:tab w:val="left" w:pos="1050"/>
              <w:tab w:val="right" w:leader="dot" w:pos="8296"/>
            </w:tabs>
            <w:rPr>
              <w:noProof/>
            </w:rPr>
          </w:pPr>
          <w:hyperlink w:anchor="_Toc44540143" w:history="1">
            <w:r w:rsidR="00975B35" w:rsidRPr="0075261B">
              <w:rPr>
                <w:rStyle w:val="a7"/>
                <w:rFonts w:ascii="宋体" w:eastAsia="宋体" w:hAnsi="宋体"/>
                <w:noProof/>
              </w:rPr>
              <w:t>1.</w:t>
            </w:r>
            <w:r w:rsidR="00975B35">
              <w:rPr>
                <w:noProof/>
              </w:rPr>
              <w:tab/>
            </w:r>
            <w:r w:rsidR="00975B35" w:rsidRPr="0075261B">
              <w:rPr>
                <w:rStyle w:val="a7"/>
                <w:rFonts w:ascii="宋体" w:eastAsia="宋体" w:hAnsi="宋体"/>
                <w:noProof/>
              </w:rPr>
              <w:t>Embedding</w:t>
            </w:r>
            <w:r w:rsidR="00975B35">
              <w:rPr>
                <w:noProof/>
                <w:webHidden/>
              </w:rPr>
              <w:tab/>
            </w:r>
            <w:r w:rsidR="00975B35">
              <w:rPr>
                <w:noProof/>
                <w:webHidden/>
              </w:rPr>
              <w:fldChar w:fldCharType="begin"/>
            </w:r>
            <w:r w:rsidR="00975B35">
              <w:rPr>
                <w:noProof/>
                <w:webHidden/>
              </w:rPr>
              <w:instrText xml:space="preserve"> PAGEREF _Toc44540143 \h </w:instrText>
            </w:r>
            <w:r w:rsidR="00975B35">
              <w:rPr>
                <w:noProof/>
                <w:webHidden/>
              </w:rPr>
            </w:r>
            <w:r w:rsidR="00975B35">
              <w:rPr>
                <w:noProof/>
                <w:webHidden/>
              </w:rPr>
              <w:fldChar w:fldCharType="separate"/>
            </w:r>
            <w:r w:rsidR="00975B35">
              <w:rPr>
                <w:noProof/>
                <w:webHidden/>
              </w:rPr>
              <w:t>11</w:t>
            </w:r>
            <w:r w:rsidR="00975B35">
              <w:rPr>
                <w:noProof/>
                <w:webHidden/>
              </w:rPr>
              <w:fldChar w:fldCharType="end"/>
            </w:r>
          </w:hyperlink>
        </w:p>
        <w:p w:rsidR="00975B35" w:rsidRDefault="002A2B58">
          <w:pPr>
            <w:pStyle w:val="TOC2"/>
            <w:tabs>
              <w:tab w:val="left" w:pos="1050"/>
              <w:tab w:val="right" w:leader="dot" w:pos="8296"/>
            </w:tabs>
            <w:rPr>
              <w:noProof/>
            </w:rPr>
          </w:pPr>
          <w:hyperlink w:anchor="_Toc44540144" w:history="1">
            <w:r w:rsidR="00975B35" w:rsidRPr="0075261B">
              <w:rPr>
                <w:rStyle w:val="a7"/>
                <w:rFonts w:ascii="宋体" w:eastAsia="宋体" w:hAnsi="宋体"/>
                <w:noProof/>
              </w:rPr>
              <w:t>2.</w:t>
            </w:r>
            <w:r w:rsidR="00975B35">
              <w:rPr>
                <w:noProof/>
              </w:rPr>
              <w:tab/>
            </w:r>
            <w:r w:rsidR="00975B35" w:rsidRPr="0075261B">
              <w:rPr>
                <w:rStyle w:val="a7"/>
                <w:rFonts w:ascii="宋体" w:eastAsia="宋体" w:hAnsi="宋体"/>
                <w:noProof/>
              </w:rPr>
              <w:t>Transformer-Encoder</w:t>
            </w:r>
            <w:r w:rsidR="00975B35">
              <w:rPr>
                <w:noProof/>
                <w:webHidden/>
              </w:rPr>
              <w:tab/>
            </w:r>
            <w:r w:rsidR="00975B35">
              <w:rPr>
                <w:noProof/>
                <w:webHidden/>
              </w:rPr>
              <w:fldChar w:fldCharType="begin"/>
            </w:r>
            <w:r w:rsidR="00975B35">
              <w:rPr>
                <w:noProof/>
                <w:webHidden/>
              </w:rPr>
              <w:instrText xml:space="preserve"> PAGEREF _Toc44540144 \h </w:instrText>
            </w:r>
            <w:r w:rsidR="00975B35">
              <w:rPr>
                <w:noProof/>
                <w:webHidden/>
              </w:rPr>
            </w:r>
            <w:r w:rsidR="00975B35">
              <w:rPr>
                <w:noProof/>
                <w:webHidden/>
              </w:rPr>
              <w:fldChar w:fldCharType="separate"/>
            </w:r>
            <w:r w:rsidR="00975B35">
              <w:rPr>
                <w:noProof/>
                <w:webHidden/>
              </w:rPr>
              <w:t>11</w:t>
            </w:r>
            <w:r w:rsidR="00975B35">
              <w:rPr>
                <w:noProof/>
                <w:webHidden/>
              </w:rPr>
              <w:fldChar w:fldCharType="end"/>
            </w:r>
          </w:hyperlink>
        </w:p>
        <w:p w:rsidR="00975B35" w:rsidRDefault="002A2B58">
          <w:pPr>
            <w:pStyle w:val="TOC2"/>
            <w:tabs>
              <w:tab w:val="left" w:pos="1050"/>
              <w:tab w:val="right" w:leader="dot" w:pos="8296"/>
            </w:tabs>
            <w:rPr>
              <w:noProof/>
            </w:rPr>
          </w:pPr>
          <w:hyperlink w:anchor="_Toc44540145" w:history="1">
            <w:r w:rsidR="00975B35" w:rsidRPr="0075261B">
              <w:rPr>
                <w:rStyle w:val="a7"/>
                <w:rFonts w:ascii="宋体" w:eastAsia="宋体" w:hAnsi="宋体"/>
                <w:noProof/>
              </w:rPr>
              <w:t>3.</w:t>
            </w:r>
            <w:r w:rsidR="00975B35">
              <w:rPr>
                <w:noProof/>
              </w:rPr>
              <w:tab/>
            </w:r>
            <w:r w:rsidR="00975B35" w:rsidRPr="0075261B">
              <w:rPr>
                <w:rStyle w:val="a7"/>
                <w:rFonts w:ascii="宋体" w:eastAsia="宋体" w:hAnsi="宋体"/>
                <w:noProof/>
              </w:rPr>
              <w:t>Bi-LSTM</w:t>
            </w:r>
            <w:r w:rsidR="00975B35">
              <w:rPr>
                <w:noProof/>
                <w:webHidden/>
              </w:rPr>
              <w:tab/>
            </w:r>
            <w:r w:rsidR="00975B35">
              <w:rPr>
                <w:noProof/>
                <w:webHidden/>
              </w:rPr>
              <w:fldChar w:fldCharType="begin"/>
            </w:r>
            <w:r w:rsidR="00975B35">
              <w:rPr>
                <w:noProof/>
                <w:webHidden/>
              </w:rPr>
              <w:instrText xml:space="preserve"> PAGEREF _Toc44540145 \h </w:instrText>
            </w:r>
            <w:r w:rsidR="00975B35">
              <w:rPr>
                <w:noProof/>
                <w:webHidden/>
              </w:rPr>
            </w:r>
            <w:r w:rsidR="00975B35">
              <w:rPr>
                <w:noProof/>
                <w:webHidden/>
              </w:rPr>
              <w:fldChar w:fldCharType="separate"/>
            </w:r>
            <w:r w:rsidR="00975B35">
              <w:rPr>
                <w:noProof/>
                <w:webHidden/>
              </w:rPr>
              <w:t>13</w:t>
            </w:r>
            <w:r w:rsidR="00975B35">
              <w:rPr>
                <w:noProof/>
                <w:webHidden/>
              </w:rPr>
              <w:fldChar w:fldCharType="end"/>
            </w:r>
          </w:hyperlink>
        </w:p>
        <w:p w:rsidR="00975B35" w:rsidRDefault="002A2B58">
          <w:pPr>
            <w:pStyle w:val="TOC2"/>
            <w:tabs>
              <w:tab w:val="left" w:pos="1050"/>
              <w:tab w:val="right" w:leader="dot" w:pos="8296"/>
            </w:tabs>
            <w:rPr>
              <w:noProof/>
            </w:rPr>
          </w:pPr>
          <w:hyperlink w:anchor="_Toc44540146" w:history="1">
            <w:r w:rsidR="00975B35" w:rsidRPr="0075261B">
              <w:rPr>
                <w:rStyle w:val="a7"/>
                <w:rFonts w:ascii="宋体" w:eastAsia="宋体" w:hAnsi="宋体"/>
                <w:noProof/>
              </w:rPr>
              <w:t>4.</w:t>
            </w:r>
            <w:r w:rsidR="00975B35">
              <w:rPr>
                <w:noProof/>
              </w:rPr>
              <w:tab/>
            </w:r>
            <w:r w:rsidR="00975B35" w:rsidRPr="0075261B">
              <w:rPr>
                <w:rStyle w:val="a7"/>
                <w:rFonts w:ascii="宋体" w:eastAsia="宋体" w:hAnsi="宋体"/>
                <w:noProof/>
              </w:rPr>
              <w:t>CRF-Decoder</w:t>
            </w:r>
            <w:r w:rsidR="00975B35">
              <w:rPr>
                <w:noProof/>
                <w:webHidden/>
              </w:rPr>
              <w:tab/>
            </w:r>
            <w:r w:rsidR="00975B35">
              <w:rPr>
                <w:noProof/>
                <w:webHidden/>
              </w:rPr>
              <w:fldChar w:fldCharType="begin"/>
            </w:r>
            <w:r w:rsidR="00975B35">
              <w:rPr>
                <w:noProof/>
                <w:webHidden/>
              </w:rPr>
              <w:instrText xml:space="preserve"> PAGEREF _Toc44540146 \h </w:instrText>
            </w:r>
            <w:r w:rsidR="00975B35">
              <w:rPr>
                <w:noProof/>
                <w:webHidden/>
              </w:rPr>
            </w:r>
            <w:r w:rsidR="00975B35">
              <w:rPr>
                <w:noProof/>
                <w:webHidden/>
              </w:rPr>
              <w:fldChar w:fldCharType="separate"/>
            </w:r>
            <w:r w:rsidR="00975B35">
              <w:rPr>
                <w:noProof/>
                <w:webHidden/>
              </w:rPr>
              <w:t>13</w:t>
            </w:r>
            <w:r w:rsidR="00975B35">
              <w:rPr>
                <w:noProof/>
                <w:webHidden/>
              </w:rPr>
              <w:fldChar w:fldCharType="end"/>
            </w:r>
          </w:hyperlink>
        </w:p>
        <w:p w:rsidR="00975B35" w:rsidRDefault="002A2B58">
          <w:pPr>
            <w:pStyle w:val="TOC2"/>
            <w:tabs>
              <w:tab w:val="left" w:pos="1050"/>
              <w:tab w:val="right" w:leader="dot" w:pos="8296"/>
            </w:tabs>
            <w:rPr>
              <w:noProof/>
            </w:rPr>
          </w:pPr>
          <w:hyperlink w:anchor="_Toc44540147" w:history="1">
            <w:r w:rsidR="00975B35" w:rsidRPr="0075261B">
              <w:rPr>
                <w:rStyle w:val="a7"/>
                <w:rFonts w:ascii="宋体" w:eastAsia="宋体" w:hAnsi="宋体"/>
                <w:noProof/>
              </w:rPr>
              <w:t>5.</w:t>
            </w:r>
            <w:r w:rsidR="00975B35">
              <w:rPr>
                <w:noProof/>
              </w:rPr>
              <w:tab/>
            </w:r>
            <w:r w:rsidR="00975B35" w:rsidRPr="0075261B">
              <w:rPr>
                <w:rStyle w:val="a7"/>
                <w:rFonts w:ascii="宋体" w:eastAsia="宋体" w:hAnsi="宋体"/>
                <w:noProof/>
              </w:rPr>
              <w:t>Bi-LSTM + CRF</w:t>
            </w:r>
            <w:r w:rsidR="00975B35">
              <w:rPr>
                <w:noProof/>
                <w:webHidden/>
              </w:rPr>
              <w:tab/>
            </w:r>
            <w:r w:rsidR="00975B35">
              <w:rPr>
                <w:noProof/>
                <w:webHidden/>
              </w:rPr>
              <w:fldChar w:fldCharType="begin"/>
            </w:r>
            <w:r w:rsidR="00975B35">
              <w:rPr>
                <w:noProof/>
                <w:webHidden/>
              </w:rPr>
              <w:instrText xml:space="preserve"> PAGEREF _Toc44540147 \h </w:instrText>
            </w:r>
            <w:r w:rsidR="00975B35">
              <w:rPr>
                <w:noProof/>
                <w:webHidden/>
              </w:rPr>
            </w:r>
            <w:r w:rsidR="00975B35">
              <w:rPr>
                <w:noProof/>
                <w:webHidden/>
              </w:rPr>
              <w:fldChar w:fldCharType="separate"/>
            </w:r>
            <w:r w:rsidR="00975B35">
              <w:rPr>
                <w:noProof/>
                <w:webHidden/>
              </w:rPr>
              <w:t>14</w:t>
            </w:r>
            <w:r w:rsidR="00975B35">
              <w:rPr>
                <w:noProof/>
                <w:webHidden/>
              </w:rPr>
              <w:fldChar w:fldCharType="end"/>
            </w:r>
          </w:hyperlink>
        </w:p>
        <w:p w:rsidR="00975B35" w:rsidRDefault="002A2B58">
          <w:pPr>
            <w:pStyle w:val="TOC1"/>
            <w:rPr>
              <w:noProof/>
            </w:rPr>
          </w:pPr>
          <w:hyperlink w:anchor="_Toc44540148" w:history="1">
            <w:r w:rsidR="00975B35" w:rsidRPr="0075261B">
              <w:rPr>
                <w:rStyle w:val="a7"/>
                <w:rFonts w:ascii="宋体" w:eastAsia="宋体" w:hAnsi="宋体"/>
                <w:noProof/>
              </w:rPr>
              <w:t>五、</w:t>
            </w:r>
            <w:r w:rsidR="00975B35">
              <w:rPr>
                <w:noProof/>
              </w:rPr>
              <w:tab/>
            </w:r>
            <w:r w:rsidR="00975B35" w:rsidRPr="0075261B">
              <w:rPr>
                <w:rStyle w:val="a7"/>
                <w:rFonts w:ascii="宋体" w:eastAsia="宋体" w:hAnsi="宋体"/>
                <w:noProof/>
              </w:rPr>
              <w:t>模型训练</w:t>
            </w:r>
            <w:r w:rsidR="00975B35">
              <w:rPr>
                <w:noProof/>
                <w:webHidden/>
              </w:rPr>
              <w:tab/>
            </w:r>
            <w:r w:rsidR="00975B35">
              <w:rPr>
                <w:noProof/>
                <w:webHidden/>
              </w:rPr>
              <w:fldChar w:fldCharType="begin"/>
            </w:r>
            <w:r w:rsidR="00975B35">
              <w:rPr>
                <w:noProof/>
                <w:webHidden/>
              </w:rPr>
              <w:instrText xml:space="preserve"> PAGEREF _Toc44540148 \h </w:instrText>
            </w:r>
            <w:r w:rsidR="00975B35">
              <w:rPr>
                <w:noProof/>
                <w:webHidden/>
              </w:rPr>
            </w:r>
            <w:r w:rsidR="00975B35">
              <w:rPr>
                <w:noProof/>
                <w:webHidden/>
              </w:rPr>
              <w:fldChar w:fldCharType="separate"/>
            </w:r>
            <w:r w:rsidR="00975B35">
              <w:rPr>
                <w:noProof/>
                <w:webHidden/>
              </w:rPr>
              <w:t>15</w:t>
            </w:r>
            <w:r w:rsidR="00975B35">
              <w:rPr>
                <w:noProof/>
                <w:webHidden/>
              </w:rPr>
              <w:fldChar w:fldCharType="end"/>
            </w:r>
          </w:hyperlink>
        </w:p>
        <w:p w:rsidR="00975B35" w:rsidRDefault="002A2B58">
          <w:pPr>
            <w:pStyle w:val="TOC1"/>
            <w:rPr>
              <w:noProof/>
            </w:rPr>
          </w:pPr>
          <w:hyperlink w:anchor="_Toc44540149" w:history="1">
            <w:r w:rsidR="00975B35" w:rsidRPr="0075261B">
              <w:rPr>
                <w:rStyle w:val="a7"/>
                <w:rFonts w:ascii="宋体" w:eastAsia="宋体" w:hAnsi="宋体"/>
                <w:noProof/>
              </w:rPr>
              <w:t>六、</w:t>
            </w:r>
            <w:r w:rsidR="00975B35">
              <w:rPr>
                <w:noProof/>
              </w:rPr>
              <w:tab/>
            </w:r>
            <w:r w:rsidR="00975B35" w:rsidRPr="0075261B">
              <w:rPr>
                <w:rStyle w:val="a7"/>
                <w:rFonts w:ascii="宋体" w:eastAsia="宋体" w:hAnsi="宋体"/>
                <w:noProof/>
              </w:rPr>
              <w:t>结果生成</w:t>
            </w:r>
            <w:r w:rsidR="00975B35">
              <w:rPr>
                <w:noProof/>
                <w:webHidden/>
              </w:rPr>
              <w:tab/>
            </w:r>
            <w:r w:rsidR="00975B35">
              <w:rPr>
                <w:noProof/>
                <w:webHidden/>
              </w:rPr>
              <w:fldChar w:fldCharType="begin"/>
            </w:r>
            <w:r w:rsidR="00975B35">
              <w:rPr>
                <w:noProof/>
                <w:webHidden/>
              </w:rPr>
              <w:instrText xml:space="preserve"> PAGEREF _Toc44540149 \h </w:instrText>
            </w:r>
            <w:r w:rsidR="00975B35">
              <w:rPr>
                <w:noProof/>
                <w:webHidden/>
              </w:rPr>
            </w:r>
            <w:r w:rsidR="00975B35">
              <w:rPr>
                <w:noProof/>
                <w:webHidden/>
              </w:rPr>
              <w:fldChar w:fldCharType="separate"/>
            </w:r>
            <w:r w:rsidR="00975B35">
              <w:rPr>
                <w:noProof/>
                <w:webHidden/>
              </w:rPr>
              <w:t>16</w:t>
            </w:r>
            <w:r w:rsidR="00975B35">
              <w:rPr>
                <w:noProof/>
                <w:webHidden/>
              </w:rPr>
              <w:fldChar w:fldCharType="end"/>
            </w:r>
          </w:hyperlink>
        </w:p>
        <w:p w:rsidR="00975B35" w:rsidRDefault="002A2B58">
          <w:pPr>
            <w:pStyle w:val="TOC1"/>
            <w:rPr>
              <w:noProof/>
            </w:rPr>
          </w:pPr>
          <w:hyperlink w:anchor="_Toc44540150" w:history="1">
            <w:r w:rsidR="00975B35" w:rsidRPr="0075261B">
              <w:rPr>
                <w:rStyle w:val="a7"/>
                <w:rFonts w:ascii="宋体" w:eastAsia="宋体" w:hAnsi="宋体"/>
                <w:noProof/>
              </w:rPr>
              <w:t>七、</w:t>
            </w:r>
            <w:r w:rsidR="00975B35">
              <w:rPr>
                <w:noProof/>
              </w:rPr>
              <w:tab/>
            </w:r>
            <w:r w:rsidR="00975B35" w:rsidRPr="0075261B">
              <w:rPr>
                <w:rStyle w:val="a7"/>
                <w:rFonts w:ascii="宋体" w:eastAsia="宋体" w:hAnsi="宋体"/>
                <w:noProof/>
              </w:rPr>
              <w:t>结果分析</w:t>
            </w:r>
            <w:r w:rsidR="00975B35">
              <w:rPr>
                <w:noProof/>
                <w:webHidden/>
              </w:rPr>
              <w:tab/>
            </w:r>
            <w:r w:rsidR="00975B35">
              <w:rPr>
                <w:noProof/>
                <w:webHidden/>
              </w:rPr>
              <w:fldChar w:fldCharType="begin"/>
            </w:r>
            <w:r w:rsidR="00975B35">
              <w:rPr>
                <w:noProof/>
                <w:webHidden/>
              </w:rPr>
              <w:instrText xml:space="preserve"> PAGEREF _Toc44540150 \h </w:instrText>
            </w:r>
            <w:r w:rsidR="00975B35">
              <w:rPr>
                <w:noProof/>
                <w:webHidden/>
              </w:rPr>
            </w:r>
            <w:r w:rsidR="00975B35">
              <w:rPr>
                <w:noProof/>
                <w:webHidden/>
              </w:rPr>
              <w:fldChar w:fldCharType="separate"/>
            </w:r>
            <w:r w:rsidR="00975B35">
              <w:rPr>
                <w:noProof/>
                <w:webHidden/>
              </w:rPr>
              <w:t>16</w:t>
            </w:r>
            <w:r w:rsidR="00975B35">
              <w:rPr>
                <w:noProof/>
                <w:webHidden/>
              </w:rPr>
              <w:fldChar w:fldCharType="end"/>
            </w:r>
          </w:hyperlink>
        </w:p>
        <w:p w:rsidR="00975B35" w:rsidRDefault="002A2B58">
          <w:pPr>
            <w:pStyle w:val="TOC1"/>
            <w:rPr>
              <w:noProof/>
            </w:rPr>
          </w:pPr>
          <w:hyperlink w:anchor="_Toc44540151" w:history="1">
            <w:r w:rsidR="00975B35" w:rsidRPr="0075261B">
              <w:rPr>
                <w:rStyle w:val="a7"/>
                <w:rFonts w:ascii="宋体" w:eastAsia="宋体" w:hAnsi="宋体"/>
                <w:noProof/>
              </w:rPr>
              <w:t>八、</w:t>
            </w:r>
            <w:r w:rsidR="00975B35">
              <w:rPr>
                <w:noProof/>
              </w:rPr>
              <w:tab/>
            </w:r>
            <w:r w:rsidR="00975B35" w:rsidRPr="0075261B">
              <w:rPr>
                <w:rStyle w:val="a7"/>
                <w:rFonts w:ascii="宋体" w:eastAsia="宋体" w:hAnsi="宋体"/>
                <w:noProof/>
              </w:rPr>
              <w:t>存在问题</w:t>
            </w:r>
            <w:r w:rsidR="00975B35">
              <w:rPr>
                <w:noProof/>
                <w:webHidden/>
              </w:rPr>
              <w:tab/>
            </w:r>
            <w:r w:rsidR="00975B35">
              <w:rPr>
                <w:noProof/>
                <w:webHidden/>
              </w:rPr>
              <w:fldChar w:fldCharType="begin"/>
            </w:r>
            <w:r w:rsidR="00975B35">
              <w:rPr>
                <w:noProof/>
                <w:webHidden/>
              </w:rPr>
              <w:instrText xml:space="preserve"> PAGEREF _Toc44540151 \h </w:instrText>
            </w:r>
            <w:r w:rsidR="00975B35">
              <w:rPr>
                <w:noProof/>
                <w:webHidden/>
              </w:rPr>
            </w:r>
            <w:r w:rsidR="00975B35">
              <w:rPr>
                <w:noProof/>
                <w:webHidden/>
              </w:rPr>
              <w:fldChar w:fldCharType="separate"/>
            </w:r>
            <w:r w:rsidR="00975B35">
              <w:rPr>
                <w:noProof/>
                <w:webHidden/>
              </w:rPr>
              <w:t>17</w:t>
            </w:r>
            <w:r w:rsidR="00975B35">
              <w:rPr>
                <w:noProof/>
                <w:webHidden/>
              </w:rPr>
              <w:fldChar w:fldCharType="end"/>
            </w:r>
          </w:hyperlink>
        </w:p>
        <w:p w:rsidR="00975B35" w:rsidRDefault="002A2B58">
          <w:pPr>
            <w:pStyle w:val="TOC1"/>
            <w:rPr>
              <w:noProof/>
            </w:rPr>
          </w:pPr>
          <w:hyperlink w:anchor="_Toc44540152" w:history="1">
            <w:r w:rsidR="00975B35" w:rsidRPr="0075261B">
              <w:rPr>
                <w:rStyle w:val="a7"/>
                <w:rFonts w:ascii="宋体" w:eastAsia="宋体" w:hAnsi="宋体"/>
                <w:noProof/>
              </w:rPr>
              <w:t>九、</w:t>
            </w:r>
            <w:r w:rsidR="00975B35">
              <w:rPr>
                <w:noProof/>
              </w:rPr>
              <w:tab/>
            </w:r>
            <w:r w:rsidR="00975B35" w:rsidRPr="0075261B">
              <w:rPr>
                <w:rStyle w:val="a7"/>
                <w:rFonts w:ascii="宋体" w:eastAsia="宋体" w:hAnsi="宋体"/>
                <w:noProof/>
              </w:rPr>
              <w:t>总结</w:t>
            </w:r>
            <w:r w:rsidR="00975B35">
              <w:rPr>
                <w:noProof/>
                <w:webHidden/>
              </w:rPr>
              <w:tab/>
            </w:r>
            <w:r w:rsidR="00975B35">
              <w:rPr>
                <w:noProof/>
                <w:webHidden/>
              </w:rPr>
              <w:fldChar w:fldCharType="begin"/>
            </w:r>
            <w:r w:rsidR="00975B35">
              <w:rPr>
                <w:noProof/>
                <w:webHidden/>
              </w:rPr>
              <w:instrText xml:space="preserve"> PAGEREF _Toc44540152 \h </w:instrText>
            </w:r>
            <w:r w:rsidR="00975B35">
              <w:rPr>
                <w:noProof/>
                <w:webHidden/>
              </w:rPr>
            </w:r>
            <w:r w:rsidR="00975B35">
              <w:rPr>
                <w:noProof/>
                <w:webHidden/>
              </w:rPr>
              <w:fldChar w:fldCharType="separate"/>
            </w:r>
            <w:r w:rsidR="00975B35">
              <w:rPr>
                <w:noProof/>
                <w:webHidden/>
              </w:rPr>
              <w:t>17</w:t>
            </w:r>
            <w:r w:rsidR="00975B35">
              <w:rPr>
                <w:noProof/>
                <w:webHidden/>
              </w:rPr>
              <w:fldChar w:fldCharType="end"/>
            </w:r>
          </w:hyperlink>
        </w:p>
        <w:p w:rsidR="00C6657E" w:rsidRPr="00F9354E" w:rsidRDefault="00C6657E">
          <w:pPr>
            <w:rPr>
              <w:rFonts w:ascii="宋体" w:eastAsia="宋体" w:hAnsi="宋体"/>
            </w:rPr>
          </w:pPr>
          <w:r w:rsidRPr="00F9354E">
            <w:rPr>
              <w:rFonts w:ascii="宋体" w:eastAsia="宋体" w:hAnsi="宋体"/>
              <w:b/>
              <w:bCs/>
              <w:lang w:val="zh-CN"/>
            </w:rPr>
            <w:fldChar w:fldCharType="end"/>
          </w:r>
        </w:p>
      </w:sdtContent>
    </w:sdt>
    <w:p w:rsidR="00233258" w:rsidRPr="00F9354E" w:rsidRDefault="00C6657E">
      <w:pPr>
        <w:widowControl/>
        <w:jc w:val="left"/>
        <w:rPr>
          <w:rFonts w:ascii="宋体" w:eastAsia="宋体" w:hAnsi="宋体"/>
        </w:rPr>
      </w:pPr>
      <w:r w:rsidRPr="00F9354E">
        <w:rPr>
          <w:rFonts w:ascii="宋体" w:eastAsia="宋体" w:hAnsi="宋体"/>
        </w:rPr>
        <w:br w:type="page"/>
      </w:r>
    </w:p>
    <w:p w:rsidR="00233258" w:rsidRPr="00F9354E" w:rsidRDefault="00233258" w:rsidP="001375E8">
      <w:pPr>
        <w:pStyle w:val="1"/>
        <w:numPr>
          <w:ilvl w:val="0"/>
          <w:numId w:val="1"/>
        </w:numPr>
        <w:jc w:val="left"/>
        <w:rPr>
          <w:rFonts w:ascii="宋体" w:eastAsia="宋体" w:hAnsi="宋体"/>
        </w:rPr>
      </w:pPr>
      <w:bookmarkStart w:id="0" w:name="_Toc44540120"/>
      <w:r w:rsidRPr="00F9354E">
        <w:rPr>
          <w:rFonts w:ascii="宋体" w:eastAsia="宋体" w:hAnsi="宋体" w:hint="eastAsia"/>
        </w:rPr>
        <w:lastRenderedPageBreak/>
        <w:t>任务概述</w:t>
      </w:r>
      <w:bookmarkEnd w:id="0"/>
    </w:p>
    <w:p w:rsidR="00B741CC" w:rsidRPr="00F9354E" w:rsidRDefault="00B741CC" w:rsidP="00B741CC">
      <w:pPr>
        <w:spacing w:beforeLines="50" w:before="156" w:afterLines="50" w:after="156"/>
        <w:ind w:firstLineChars="200" w:firstLine="420"/>
        <w:rPr>
          <w:rFonts w:ascii="宋体" w:eastAsia="宋体" w:hAnsi="宋体"/>
          <w:szCs w:val="21"/>
        </w:rPr>
      </w:pPr>
      <w:proofErr w:type="gramStart"/>
      <w:r w:rsidRPr="00F9354E">
        <w:rPr>
          <w:rFonts w:ascii="宋体" w:eastAsia="宋体" w:hAnsi="宋体" w:hint="eastAsia"/>
          <w:szCs w:val="21"/>
        </w:rPr>
        <w:t>本任务</w:t>
      </w:r>
      <w:proofErr w:type="gramEnd"/>
      <w:r w:rsidRPr="00F9354E">
        <w:rPr>
          <w:rFonts w:ascii="宋体" w:eastAsia="宋体" w:hAnsi="宋体" w:hint="eastAsia"/>
          <w:szCs w:val="21"/>
        </w:rPr>
        <w:t>是CCKS围绕中文电子病历语义</w:t>
      </w:r>
      <w:proofErr w:type="gramStart"/>
      <w:r w:rsidRPr="00F9354E">
        <w:rPr>
          <w:rFonts w:ascii="宋体" w:eastAsia="宋体" w:hAnsi="宋体" w:hint="eastAsia"/>
          <w:szCs w:val="21"/>
        </w:rPr>
        <w:t>化开</w:t>
      </w:r>
      <w:proofErr w:type="gramEnd"/>
      <w:r w:rsidRPr="00F9354E">
        <w:rPr>
          <w:rFonts w:ascii="宋体" w:eastAsia="宋体" w:hAnsi="宋体" w:hint="eastAsia"/>
          <w:szCs w:val="21"/>
        </w:rPr>
        <w:t>展的系列评测的一个延续，在CCKS</w:t>
      </w:r>
      <w:r w:rsidRPr="00F9354E">
        <w:rPr>
          <w:rFonts w:ascii="宋体" w:eastAsia="宋体" w:hAnsi="宋体"/>
          <w:szCs w:val="21"/>
        </w:rPr>
        <w:t xml:space="preserve"> 2017</w:t>
      </w:r>
      <w:r w:rsidRPr="00F9354E">
        <w:rPr>
          <w:rFonts w:ascii="宋体" w:eastAsia="宋体" w:hAnsi="宋体" w:hint="eastAsia"/>
          <w:szCs w:val="21"/>
        </w:rPr>
        <w:t>，2</w:t>
      </w:r>
      <w:r w:rsidRPr="00F9354E">
        <w:rPr>
          <w:rFonts w:ascii="宋体" w:eastAsia="宋体" w:hAnsi="宋体"/>
          <w:szCs w:val="21"/>
        </w:rPr>
        <w:t>018, 2019</w:t>
      </w:r>
      <w:r w:rsidRPr="00F9354E">
        <w:rPr>
          <w:rFonts w:ascii="宋体" w:eastAsia="宋体" w:hAnsi="宋体" w:hint="eastAsia"/>
          <w:szCs w:val="21"/>
        </w:rPr>
        <w:t>相关评测任务的基础上进行了延伸和拓展。</w:t>
      </w:r>
    </w:p>
    <w:p w:rsidR="00B741CC" w:rsidRPr="00F9354E" w:rsidRDefault="00B741CC" w:rsidP="00B741CC">
      <w:pPr>
        <w:ind w:firstLineChars="200" w:firstLine="420"/>
        <w:rPr>
          <w:rFonts w:ascii="宋体" w:eastAsia="宋体" w:hAnsi="宋体"/>
          <w:szCs w:val="21"/>
        </w:rPr>
      </w:pPr>
      <w:proofErr w:type="gramStart"/>
      <w:r w:rsidRPr="00F9354E">
        <w:rPr>
          <w:rFonts w:ascii="宋体" w:eastAsia="宋体" w:hAnsi="宋体" w:hint="eastAsia"/>
          <w:szCs w:val="21"/>
        </w:rPr>
        <w:t>本任务</w:t>
      </w:r>
      <w:proofErr w:type="gramEnd"/>
      <w:r w:rsidRPr="00F9354E">
        <w:rPr>
          <w:rFonts w:ascii="宋体" w:eastAsia="宋体" w:hAnsi="宋体" w:hint="eastAsia"/>
          <w:szCs w:val="21"/>
        </w:rPr>
        <w:t>包括两个子任务：</w:t>
      </w:r>
    </w:p>
    <w:p w:rsidR="00B741CC" w:rsidRPr="00F9354E" w:rsidRDefault="00B741CC" w:rsidP="00B741CC">
      <w:pPr>
        <w:ind w:left="420" w:firstLineChars="200" w:firstLine="420"/>
        <w:rPr>
          <w:rFonts w:ascii="宋体" w:eastAsia="宋体" w:hAnsi="宋体"/>
          <w:szCs w:val="21"/>
        </w:rPr>
      </w:pPr>
      <w:r w:rsidRPr="00F9354E">
        <w:rPr>
          <w:rFonts w:ascii="宋体" w:eastAsia="宋体" w:hAnsi="宋体" w:hint="eastAsia"/>
          <w:szCs w:val="21"/>
        </w:rPr>
        <w:t>1）</w:t>
      </w:r>
      <w:bookmarkStart w:id="1" w:name="OLE_LINK7"/>
      <w:bookmarkStart w:id="2" w:name="OLE_LINK10"/>
      <w:r w:rsidRPr="00F9354E">
        <w:rPr>
          <w:rFonts w:ascii="宋体" w:eastAsia="宋体" w:hAnsi="宋体" w:hint="eastAsia"/>
          <w:b/>
          <w:szCs w:val="21"/>
        </w:rPr>
        <w:t>医疗命名实体识别</w:t>
      </w:r>
      <w:bookmarkEnd w:id="1"/>
      <w:bookmarkEnd w:id="2"/>
    </w:p>
    <w:p w:rsidR="00B741CC" w:rsidRPr="00F9354E" w:rsidRDefault="00B741CC" w:rsidP="00B741CC">
      <w:pPr>
        <w:ind w:left="420" w:firstLineChars="200" w:firstLine="420"/>
        <w:rPr>
          <w:rFonts w:ascii="宋体" w:eastAsia="宋体" w:hAnsi="宋体"/>
          <w:szCs w:val="21"/>
        </w:rPr>
      </w:pPr>
      <w:r w:rsidRPr="00F9354E">
        <w:rPr>
          <w:rFonts w:ascii="宋体" w:eastAsia="宋体" w:hAnsi="宋体" w:hint="eastAsia"/>
          <w:szCs w:val="21"/>
        </w:rPr>
        <w:t>2）</w:t>
      </w:r>
      <w:r w:rsidRPr="00F9354E">
        <w:rPr>
          <w:rFonts w:ascii="宋体" w:eastAsia="宋体" w:hAnsi="宋体"/>
          <w:b/>
          <w:szCs w:val="21"/>
        </w:rPr>
        <w:t>医疗</w:t>
      </w:r>
      <w:r w:rsidRPr="00F9354E">
        <w:rPr>
          <w:rFonts w:ascii="宋体" w:eastAsia="宋体" w:hAnsi="宋体" w:hint="eastAsia"/>
          <w:b/>
          <w:szCs w:val="21"/>
        </w:rPr>
        <w:t>事件</w:t>
      </w:r>
      <w:r w:rsidRPr="00F9354E">
        <w:rPr>
          <w:rFonts w:ascii="宋体" w:eastAsia="宋体" w:hAnsi="宋体"/>
          <w:b/>
          <w:szCs w:val="21"/>
        </w:rPr>
        <w:t>抽</w:t>
      </w:r>
      <w:r w:rsidRPr="00F9354E">
        <w:rPr>
          <w:rFonts w:ascii="宋体" w:eastAsia="宋体" w:hAnsi="宋体" w:cs="MS Mincho"/>
          <w:b/>
          <w:szCs w:val="21"/>
        </w:rPr>
        <w:t>取</w:t>
      </w:r>
      <w:r w:rsidRPr="00F9354E">
        <w:rPr>
          <w:rFonts w:ascii="宋体" w:eastAsia="宋体" w:hAnsi="宋体" w:hint="eastAsia"/>
          <w:szCs w:val="21"/>
        </w:rPr>
        <w:t xml:space="preserve"> </w:t>
      </w:r>
    </w:p>
    <w:p w:rsidR="00B741CC" w:rsidRPr="00F9354E" w:rsidRDefault="00B741CC" w:rsidP="00B741CC">
      <w:pPr>
        <w:spacing w:beforeLines="50" w:before="156" w:afterLines="50" w:after="156"/>
        <w:ind w:firstLineChars="200" w:firstLine="420"/>
        <w:rPr>
          <w:rFonts w:ascii="宋体" w:eastAsia="宋体" w:hAnsi="宋体"/>
          <w:szCs w:val="21"/>
        </w:rPr>
      </w:pPr>
      <w:r w:rsidRPr="00F9354E">
        <w:rPr>
          <w:rFonts w:ascii="宋体" w:eastAsia="宋体" w:hAnsi="宋体" w:hint="eastAsia"/>
          <w:szCs w:val="21"/>
        </w:rPr>
        <w:t>参赛队可同时选择两个子任务参赛，也可选择任</w:t>
      </w:r>
      <w:proofErr w:type="gramStart"/>
      <w:r w:rsidRPr="00F9354E">
        <w:rPr>
          <w:rFonts w:ascii="宋体" w:eastAsia="宋体" w:hAnsi="宋体" w:hint="eastAsia"/>
          <w:szCs w:val="21"/>
        </w:rPr>
        <w:t>一</w:t>
      </w:r>
      <w:proofErr w:type="gramEnd"/>
      <w:r w:rsidRPr="00F9354E">
        <w:rPr>
          <w:rFonts w:ascii="宋体" w:eastAsia="宋体" w:hAnsi="宋体" w:hint="eastAsia"/>
          <w:szCs w:val="21"/>
        </w:rPr>
        <w:t>个子任务单独参赛。</w:t>
      </w:r>
    </w:p>
    <w:p w:rsidR="008C22B5" w:rsidRPr="00F9354E" w:rsidRDefault="00B741CC" w:rsidP="00B741CC">
      <w:pPr>
        <w:pStyle w:val="2"/>
        <w:numPr>
          <w:ilvl w:val="0"/>
          <w:numId w:val="2"/>
        </w:numPr>
        <w:rPr>
          <w:rFonts w:ascii="宋体" w:eastAsia="宋体" w:hAnsi="宋体"/>
        </w:rPr>
      </w:pPr>
      <w:bookmarkStart w:id="3" w:name="_Toc44540121"/>
      <w:r w:rsidRPr="00F9354E">
        <w:rPr>
          <w:rFonts w:ascii="宋体" w:eastAsia="宋体" w:hAnsi="宋体" w:hint="eastAsia"/>
        </w:rPr>
        <w:t>任务定义及描述</w:t>
      </w:r>
      <w:bookmarkEnd w:id="3"/>
    </w:p>
    <w:p w:rsidR="00B741CC" w:rsidRPr="00F9354E" w:rsidRDefault="00B741CC" w:rsidP="00B741CC">
      <w:pPr>
        <w:ind w:firstLineChars="200" w:firstLine="420"/>
        <w:rPr>
          <w:rFonts w:ascii="宋体" w:eastAsia="宋体" w:hAnsi="宋体"/>
          <w:szCs w:val="21"/>
        </w:rPr>
      </w:pPr>
      <w:proofErr w:type="gramStart"/>
      <w:r w:rsidRPr="00F9354E">
        <w:rPr>
          <w:rFonts w:ascii="宋体" w:eastAsia="宋体" w:hAnsi="宋体" w:hint="eastAsia"/>
          <w:szCs w:val="21"/>
        </w:rPr>
        <w:t>本任务</w:t>
      </w:r>
      <w:proofErr w:type="gramEnd"/>
      <w:r w:rsidRPr="00F9354E">
        <w:rPr>
          <w:rFonts w:ascii="宋体" w:eastAsia="宋体" w:hAnsi="宋体" w:hint="eastAsia"/>
          <w:szCs w:val="21"/>
        </w:rPr>
        <w:t>为中文病历医疗实体识别任务，即对于给定的一组电子病历纯文本文档，识别并抽取出与医学临床相关的实体提及（entity mention），并将它们归类到预定义类别（pre-defined categories），比如疾病、治疗、检查检验等。</w:t>
      </w:r>
    </w:p>
    <w:p w:rsidR="00B741CC" w:rsidRPr="00F9354E" w:rsidRDefault="00B741CC" w:rsidP="00B741CC">
      <w:pPr>
        <w:ind w:firstLineChars="200" w:firstLine="420"/>
        <w:rPr>
          <w:rFonts w:ascii="宋体" w:eastAsia="宋体" w:hAnsi="宋体"/>
          <w:szCs w:val="21"/>
        </w:rPr>
      </w:pPr>
      <w:r w:rsidRPr="00F9354E">
        <w:rPr>
          <w:rFonts w:ascii="宋体" w:eastAsia="宋体" w:hAnsi="宋体" w:hint="eastAsia"/>
          <w:szCs w:val="21"/>
        </w:rPr>
        <w:t>相比2</w:t>
      </w:r>
      <w:r w:rsidRPr="00F9354E">
        <w:rPr>
          <w:rFonts w:ascii="宋体" w:eastAsia="宋体" w:hAnsi="宋体"/>
          <w:szCs w:val="21"/>
        </w:rPr>
        <w:t>019</w:t>
      </w:r>
      <w:r w:rsidRPr="00F9354E">
        <w:rPr>
          <w:rFonts w:ascii="宋体" w:eastAsia="宋体" w:hAnsi="宋体" w:hint="eastAsia"/>
          <w:szCs w:val="21"/>
        </w:rPr>
        <w:t>命名实体识别任务我们做了如下调整：</w:t>
      </w:r>
    </w:p>
    <w:p w:rsidR="00B741CC" w:rsidRPr="00F9354E" w:rsidRDefault="00B741CC" w:rsidP="00B741CC">
      <w:pPr>
        <w:pStyle w:val="a8"/>
        <w:numPr>
          <w:ilvl w:val="0"/>
          <w:numId w:val="3"/>
        </w:numPr>
        <w:ind w:firstLineChars="0"/>
        <w:rPr>
          <w:sz w:val="21"/>
          <w:szCs w:val="21"/>
        </w:rPr>
      </w:pPr>
      <w:r w:rsidRPr="00F9354E">
        <w:rPr>
          <w:rFonts w:hint="eastAsia"/>
          <w:sz w:val="21"/>
          <w:szCs w:val="21"/>
        </w:rPr>
        <w:t>标注了新数据对训练数据进行扩充</w:t>
      </w:r>
    </w:p>
    <w:p w:rsidR="00B741CC" w:rsidRPr="00F9354E" w:rsidRDefault="00B741CC" w:rsidP="00B741CC">
      <w:pPr>
        <w:pStyle w:val="a8"/>
        <w:numPr>
          <w:ilvl w:val="0"/>
          <w:numId w:val="3"/>
        </w:numPr>
        <w:ind w:firstLineChars="0"/>
        <w:rPr>
          <w:sz w:val="21"/>
          <w:szCs w:val="21"/>
        </w:rPr>
      </w:pPr>
      <w:r w:rsidRPr="00F9354E">
        <w:rPr>
          <w:rFonts w:hint="eastAsia"/>
          <w:sz w:val="21"/>
          <w:szCs w:val="21"/>
        </w:rPr>
        <w:t>提供实体词表及大量非标注数据供参赛者使用</w:t>
      </w:r>
    </w:p>
    <w:p w:rsidR="00B741CC" w:rsidRPr="00F9354E" w:rsidRDefault="00D87E80" w:rsidP="00C36108">
      <w:pPr>
        <w:pStyle w:val="3"/>
        <w:numPr>
          <w:ilvl w:val="1"/>
          <w:numId w:val="2"/>
        </w:numPr>
        <w:rPr>
          <w:rFonts w:ascii="宋体" w:eastAsia="宋体" w:hAnsi="宋体"/>
          <w:sz w:val="30"/>
          <w:szCs w:val="30"/>
        </w:rPr>
      </w:pPr>
      <w:bookmarkStart w:id="4" w:name="_Toc44540122"/>
      <w:r w:rsidRPr="00F9354E">
        <w:rPr>
          <w:rFonts w:ascii="宋体" w:eastAsia="宋体" w:hAnsi="宋体" w:hint="eastAsia"/>
          <w:sz w:val="30"/>
          <w:szCs w:val="30"/>
        </w:rPr>
        <w:t>形式化定义</w:t>
      </w:r>
      <w:bookmarkEnd w:id="4"/>
    </w:p>
    <w:p w:rsidR="00D87E80" w:rsidRPr="00F9354E" w:rsidRDefault="00D87E80" w:rsidP="00D87E80">
      <w:pPr>
        <w:ind w:firstLine="420"/>
        <w:rPr>
          <w:rFonts w:ascii="宋体" w:eastAsia="宋体" w:hAnsi="宋体"/>
          <w:szCs w:val="21"/>
        </w:rPr>
      </w:pPr>
      <w:r w:rsidRPr="00F9354E">
        <w:rPr>
          <w:rFonts w:ascii="宋体" w:eastAsia="宋体" w:hAnsi="宋体" w:hint="eastAsia"/>
          <w:b/>
          <w:szCs w:val="21"/>
        </w:rPr>
        <w:t>输入</w:t>
      </w:r>
      <w:r w:rsidRPr="00F9354E">
        <w:rPr>
          <w:rFonts w:ascii="宋体" w:eastAsia="宋体" w:hAnsi="宋体" w:hint="eastAsia"/>
          <w:szCs w:val="21"/>
        </w:rPr>
        <w:t>：</w:t>
      </w:r>
    </w:p>
    <w:p w:rsidR="00D87E80" w:rsidRPr="00F9354E" w:rsidRDefault="00D87E80" w:rsidP="00D87E80">
      <w:pPr>
        <w:ind w:firstLine="426"/>
        <w:rPr>
          <w:rFonts w:ascii="宋体" w:eastAsia="宋体" w:hAnsi="宋体"/>
          <w:iCs/>
          <w:szCs w:val="21"/>
        </w:rPr>
      </w:pPr>
      <w:r w:rsidRPr="00F9354E">
        <w:rPr>
          <w:rFonts w:ascii="宋体" w:eastAsia="宋体" w:hAnsi="宋体" w:hint="eastAsia"/>
          <w:szCs w:val="21"/>
        </w:rPr>
        <w:t xml:space="preserve">  1.电子病历的自然语言文本</w:t>
      </w:r>
      <m:oMath>
        <m:r>
          <m:rPr>
            <m:sty m:val="p"/>
          </m:rPr>
          <w:rPr>
            <w:rFonts w:ascii="Cambria Math" w:eastAsia="宋体" w:hAnsi="Cambria Math"/>
            <w:szCs w:val="21"/>
          </w:rPr>
          <m:t>集合：</m:t>
        </m:r>
        <m:r>
          <m:rPr>
            <m:scr m:val="script"/>
            <m:sty m:val="p"/>
          </m:rPr>
          <w:rPr>
            <w:rFonts w:ascii="Cambria Math" w:eastAsia="宋体" w:hAnsi="Cambria Math" w:cs="Cambria Math"/>
            <w:szCs w:val="21"/>
          </w:rPr>
          <m:t>D</m:t>
        </m:r>
        <m:r>
          <m:rPr>
            <m:sty m:val="p"/>
          </m:rPr>
          <w:rPr>
            <w:rFonts w:ascii="Cambria Math" w:eastAsia="宋体" w:hAnsi="Cambria Math"/>
            <w:szCs w:val="21"/>
          </w:rPr>
          <m:t>=</m:t>
        </m:r>
        <m:d>
          <m:dPr>
            <m:begChr m:val="{"/>
            <m:endChr m:val="}"/>
            <m:ctrlPr>
              <w:rPr>
                <w:rFonts w:ascii="Cambria Math" w:eastAsia="宋体" w:hAnsi="Cambria Math"/>
                <w:iCs/>
                <w:szCs w:val="21"/>
              </w:rPr>
            </m:ctrlPr>
          </m:dPr>
          <m:e>
            <m:sSub>
              <m:sSubPr>
                <m:ctrlPr>
                  <w:rPr>
                    <w:rFonts w:ascii="Cambria Math" w:eastAsia="宋体" w:hAnsi="Cambria Math"/>
                    <w:i/>
                    <w:iCs/>
                    <w:szCs w:val="21"/>
                  </w:rPr>
                </m:ctrlPr>
              </m:sSubPr>
              <m:e>
                <m:r>
                  <w:rPr>
                    <w:rFonts w:ascii="Cambria Math" w:eastAsia="宋体" w:hAnsi="Cambria Math"/>
                    <w:szCs w:val="21"/>
                  </w:rPr>
                  <m:t>d</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iCs/>
                    <w:szCs w:val="21"/>
                  </w:rPr>
                </m:ctrlPr>
              </m:sSubPr>
              <m:e>
                <m:r>
                  <w:rPr>
                    <w:rFonts w:ascii="Cambria Math" w:eastAsia="宋体" w:hAnsi="Cambria Math"/>
                    <w:szCs w:val="21"/>
                  </w:rPr>
                  <m:t>d</m:t>
                </m:r>
              </m:e>
              <m:sub>
                <m:r>
                  <w:rPr>
                    <w:rFonts w:ascii="Cambria Math" w:eastAsia="宋体" w:hAnsi="Cambria Math"/>
                    <w:szCs w:val="21"/>
                  </w:rPr>
                  <m:t>N</m:t>
                </m:r>
              </m:sub>
            </m:sSub>
          </m:e>
        </m:d>
        <m:r>
          <m:rPr>
            <m:sty m:val="p"/>
          </m:rPr>
          <w:rPr>
            <w:rFonts w:ascii="Cambria Math" w:eastAsia="宋体" w:hAnsi="Cambria Math"/>
            <w:szCs w:val="21"/>
          </w:rPr>
          <m:t xml:space="preserve">,    </m:t>
        </m:r>
        <m:sSub>
          <m:sSubPr>
            <m:ctrlPr>
              <w:rPr>
                <w:rFonts w:ascii="Cambria Math" w:eastAsia="宋体" w:hAnsi="Cambria Math"/>
                <w:i/>
                <w:iCs/>
                <w:szCs w:val="21"/>
              </w:rPr>
            </m:ctrlPr>
          </m:sSubPr>
          <m:e>
            <m:r>
              <w:rPr>
                <w:rFonts w:ascii="Cambria Math" w:eastAsia="宋体" w:hAnsi="Cambria Math"/>
                <w:szCs w:val="21"/>
              </w:rPr>
              <m:t>d</m:t>
            </m:r>
          </m:e>
          <m:sub>
            <m:r>
              <w:rPr>
                <w:rFonts w:ascii="Cambria Math" w:eastAsia="宋体" w:hAnsi="Cambria Math"/>
                <w:szCs w:val="21"/>
              </w:rPr>
              <m:t>i</m:t>
            </m:r>
          </m:sub>
        </m:sSub>
        <m:r>
          <w:rPr>
            <w:rFonts w:ascii="Cambria Math" w:eastAsia="宋体" w:hAnsi="Cambria Math"/>
            <w:szCs w:val="21"/>
          </w:rPr>
          <m:t>=</m:t>
        </m:r>
        <m:d>
          <m:dPr>
            <m:begChr m:val="〈"/>
            <m:endChr m:val="〉"/>
            <m:ctrlPr>
              <w:rPr>
                <w:rFonts w:ascii="Cambria Math" w:eastAsia="宋体" w:hAnsi="Cambria Math"/>
                <w:i/>
                <w:iCs/>
                <w:szCs w:val="21"/>
              </w:rPr>
            </m:ctrlPr>
          </m:dPr>
          <m:e>
            <m:sSub>
              <m:sSubPr>
                <m:ctrlPr>
                  <w:rPr>
                    <w:rFonts w:ascii="Cambria Math" w:eastAsia="宋体" w:hAnsi="Cambria Math"/>
                    <w:i/>
                    <w:iCs/>
                    <w:szCs w:val="21"/>
                  </w:rPr>
                </m:ctrlPr>
              </m:sSubPr>
              <m:e>
                <m:r>
                  <w:rPr>
                    <w:rFonts w:ascii="Cambria Math" w:eastAsia="宋体" w:hAnsi="Cambria Math"/>
                    <w:szCs w:val="21"/>
                  </w:rPr>
                  <m:t>w</m:t>
                </m:r>
              </m:e>
              <m:sub>
                <m:r>
                  <w:rPr>
                    <w:rFonts w:ascii="Cambria Math" w:eastAsia="宋体" w:hAnsi="Cambria Math"/>
                    <w:szCs w:val="21"/>
                  </w:rPr>
                  <m:t>i1</m:t>
                </m:r>
              </m:sub>
            </m:sSub>
            <m:r>
              <w:rPr>
                <w:rFonts w:ascii="Cambria Math" w:eastAsia="宋体" w:hAnsi="Cambria Math"/>
                <w:szCs w:val="21"/>
              </w:rPr>
              <m:t>,⋯</m:t>
            </m:r>
            <m:sSub>
              <m:sSubPr>
                <m:ctrlPr>
                  <w:rPr>
                    <w:rFonts w:ascii="Cambria Math" w:eastAsia="宋体" w:hAnsi="Cambria Math"/>
                    <w:i/>
                    <w:iCs/>
                    <w:szCs w:val="21"/>
                  </w:rPr>
                </m:ctrlPr>
              </m:sSubPr>
              <m:e>
                <m:r>
                  <w:rPr>
                    <w:rFonts w:ascii="Cambria Math" w:eastAsia="宋体" w:hAnsi="Cambria Math"/>
                    <w:szCs w:val="21"/>
                  </w:rPr>
                  <m:t>w</m:t>
                </m:r>
              </m:e>
              <m:sub>
                <m:r>
                  <w:rPr>
                    <w:rFonts w:ascii="Cambria Math" w:eastAsia="宋体" w:hAnsi="Cambria Math"/>
                    <w:szCs w:val="21"/>
                  </w:rPr>
                  <m:t>in</m:t>
                </m:r>
              </m:sub>
            </m:sSub>
          </m:e>
        </m:d>
      </m:oMath>
    </w:p>
    <w:p w:rsidR="00D87E80" w:rsidRPr="00F9354E" w:rsidRDefault="00D87E80" w:rsidP="00D87E80">
      <w:pPr>
        <w:ind w:firstLine="420"/>
        <w:rPr>
          <w:rFonts w:ascii="宋体" w:eastAsia="宋体" w:hAnsi="宋体"/>
          <w:iCs/>
          <w:szCs w:val="21"/>
        </w:rPr>
      </w:pPr>
      <w:r w:rsidRPr="00F9354E">
        <w:rPr>
          <w:rFonts w:ascii="宋体" w:eastAsia="宋体" w:hAnsi="宋体" w:hint="eastAsia"/>
          <w:iCs/>
          <w:szCs w:val="21"/>
        </w:rPr>
        <w:t xml:space="preserve">  2.预定义类别：</w:t>
      </w:r>
      <m:oMath>
        <m:r>
          <w:rPr>
            <w:rFonts w:ascii="Cambria Math" w:eastAsia="宋体" w:hAnsi="Cambria Math"/>
            <w:szCs w:val="21"/>
          </w:rPr>
          <m:t>C</m:t>
        </m:r>
        <m:r>
          <m:rPr>
            <m:sty m:val="p"/>
          </m:rPr>
          <w:rPr>
            <w:rFonts w:ascii="Cambria Math" w:eastAsia="宋体" w:hAnsi="Cambria Math"/>
            <w:szCs w:val="21"/>
          </w:rPr>
          <m:t>={</m:t>
        </m:r>
        <m:sSub>
          <m:sSubPr>
            <m:ctrlPr>
              <w:rPr>
                <w:rFonts w:ascii="Cambria Math" w:eastAsia="宋体" w:hAnsi="Cambria Math"/>
                <w:i/>
                <w:iCs/>
                <w:szCs w:val="21"/>
              </w:rPr>
            </m:ctrlPr>
          </m:sSubPr>
          <m:e>
            <m:r>
              <w:rPr>
                <w:rFonts w:ascii="Cambria Math" w:eastAsia="宋体" w:hAnsi="Cambria Math"/>
                <w:szCs w:val="21"/>
              </w:rPr>
              <m:t>c</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iCs/>
                <w:szCs w:val="21"/>
              </w:rPr>
            </m:ctrlPr>
          </m:sSubPr>
          <m:e>
            <m:r>
              <w:rPr>
                <w:rFonts w:ascii="Cambria Math" w:eastAsia="宋体" w:hAnsi="Cambria Math"/>
                <w:szCs w:val="21"/>
              </w:rPr>
              <m:t>c</m:t>
            </m:r>
          </m:e>
          <m:sub>
            <m:r>
              <w:rPr>
                <w:rFonts w:ascii="Cambria Math" w:eastAsia="宋体" w:hAnsi="Cambria Math"/>
                <w:szCs w:val="21"/>
              </w:rPr>
              <m:t>m</m:t>
            </m:r>
          </m:sub>
        </m:sSub>
        <m:r>
          <m:rPr>
            <m:sty m:val="p"/>
          </m:rPr>
          <w:rPr>
            <w:rFonts w:ascii="Cambria Math" w:eastAsia="宋体" w:hAnsi="Cambria Math"/>
            <w:szCs w:val="21"/>
          </w:rPr>
          <m:t>}</m:t>
        </m:r>
      </m:oMath>
    </w:p>
    <w:p w:rsidR="00D87E80" w:rsidRPr="00F9354E" w:rsidRDefault="00D87E80" w:rsidP="00D87E80">
      <w:pPr>
        <w:ind w:firstLine="420"/>
        <w:rPr>
          <w:rFonts w:ascii="宋体" w:eastAsia="宋体" w:hAnsi="宋体"/>
          <w:iCs/>
          <w:szCs w:val="21"/>
        </w:rPr>
      </w:pPr>
      <w:r w:rsidRPr="00F9354E">
        <w:rPr>
          <w:rFonts w:ascii="宋体" w:eastAsia="宋体" w:hAnsi="宋体" w:hint="eastAsia"/>
          <w:b/>
          <w:iCs/>
          <w:szCs w:val="21"/>
        </w:rPr>
        <w:t>输出</w:t>
      </w:r>
      <w:r w:rsidRPr="00F9354E">
        <w:rPr>
          <w:rFonts w:ascii="宋体" w:eastAsia="宋体" w:hAnsi="宋体" w:hint="eastAsia"/>
          <w:iCs/>
          <w:szCs w:val="21"/>
        </w:rPr>
        <w:t>：</w:t>
      </w:r>
    </w:p>
    <w:p w:rsidR="00D87E80" w:rsidRPr="00F9354E" w:rsidRDefault="00D87E80" w:rsidP="00D87E80">
      <w:pPr>
        <w:ind w:firstLine="420"/>
        <w:rPr>
          <w:rFonts w:ascii="宋体" w:eastAsia="宋体" w:hAnsi="宋体"/>
          <w:szCs w:val="21"/>
        </w:rPr>
      </w:pPr>
      <w:r w:rsidRPr="00F9354E">
        <w:rPr>
          <w:rFonts w:ascii="宋体" w:eastAsia="宋体" w:hAnsi="宋体" w:hint="eastAsia"/>
          <w:iCs/>
          <w:szCs w:val="21"/>
        </w:rPr>
        <w:t xml:space="preserve">  实体提及和所属类别对的集合：</w:t>
      </w:r>
      <m:oMath>
        <m:r>
          <w:rPr>
            <w:rFonts w:ascii="Cambria Math" w:eastAsia="宋体" w:hAnsi="Cambria Math"/>
            <w:szCs w:val="21"/>
          </w:rPr>
          <m:t>{</m:t>
        </m:r>
        <m:d>
          <m:dPr>
            <m:begChr m:val="〈"/>
            <m:endChr m:val="〉"/>
            <m:ctrlPr>
              <w:rPr>
                <w:rFonts w:ascii="Cambria Math" w:eastAsia="宋体" w:hAnsi="Cambria Math"/>
                <w:i/>
                <w:iCs/>
                <w:szCs w:val="21"/>
              </w:rPr>
            </m:ctrlPr>
          </m:dPr>
          <m:e>
            <m:sSub>
              <m:sSubPr>
                <m:ctrlPr>
                  <w:rPr>
                    <w:rFonts w:ascii="Cambria Math" w:eastAsia="宋体" w:hAnsi="Cambria Math"/>
                    <w:i/>
                    <w:iCs/>
                    <w:szCs w:val="21"/>
                  </w:rPr>
                </m:ctrlPr>
              </m:sSubPr>
              <m:e>
                <m:r>
                  <w:rPr>
                    <w:rFonts w:ascii="Cambria Math" w:eastAsia="宋体" w:hAnsi="Cambria Math"/>
                    <w:szCs w:val="21"/>
                  </w:rPr>
                  <m:t>m</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iCs/>
                    <w:szCs w:val="21"/>
                  </w:rPr>
                </m:ctrlPr>
              </m:sSubPr>
              <m:e>
                <m:r>
                  <w:rPr>
                    <w:rFonts w:ascii="Cambria Math" w:eastAsia="宋体" w:hAnsi="Cambria Math"/>
                    <w:szCs w:val="21"/>
                  </w:rPr>
                  <m:t>c</m:t>
                </m:r>
              </m:e>
              <m:sub>
                <m:sSub>
                  <m:sSubPr>
                    <m:ctrlPr>
                      <w:rPr>
                        <w:rFonts w:ascii="Cambria Math" w:eastAsia="宋体" w:hAnsi="Cambria Math"/>
                        <w:i/>
                        <w:iCs/>
                        <w:szCs w:val="21"/>
                      </w:rPr>
                    </m:ctrlPr>
                  </m:sSubPr>
                  <m:e>
                    <m:r>
                      <w:rPr>
                        <w:rFonts w:ascii="Cambria Math" w:eastAsia="宋体" w:hAnsi="Cambria Math"/>
                        <w:szCs w:val="21"/>
                      </w:rPr>
                      <m:t>m</m:t>
                    </m:r>
                  </m:e>
                  <m:sub>
                    <m:r>
                      <w:rPr>
                        <w:rFonts w:ascii="Cambria Math" w:eastAsia="宋体" w:hAnsi="Cambria Math"/>
                        <w:szCs w:val="21"/>
                      </w:rPr>
                      <m:t>1</m:t>
                    </m:r>
                  </m:sub>
                </m:sSub>
              </m:sub>
            </m:sSub>
          </m:e>
        </m:d>
        <m:r>
          <w:rPr>
            <w:rFonts w:ascii="Cambria Math" w:eastAsia="宋体" w:hAnsi="Cambria Math"/>
            <w:szCs w:val="21"/>
          </w:rPr>
          <m:t>,</m:t>
        </m:r>
        <m:d>
          <m:dPr>
            <m:begChr m:val="〈"/>
            <m:endChr m:val="〉"/>
            <m:ctrlPr>
              <w:rPr>
                <w:rFonts w:ascii="Cambria Math" w:eastAsia="宋体" w:hAnsi="Cambria Math"/>
                <w:i/>
                <w:iCs/>
                <w:szCs w:val="21"/>
              </w:rPr>
            </m:ctrlPr>
          </m:dPr>
          <m:e>
            <m:sSub>
              <m:sSubPr>
                <m:ctrlPr>
                  <w:rPr>
                    <w:rFonts w:ascii="Cambria Math" w:eastAsia="宋体" w:hAnsi="Cambria Math"/>
                    <w:i/>
                    <w:iCs/>
                    <w:szCs w:val="21"/>
                  </w:rPr>
                </m:ctrlPr>
              </m:sSubPr>
              <m:e>
                <m:r>
                  <w:rPr>
                    <w:rFonts w:ascii="Cambria Math" w:eastAsia="宋体" w:hAnsi="Cambria Math"/>
                    <w:szCs w:val="21"/>
                  </w:rPr>
                  <m:t>m</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iCs/>
                    <w:szCs w:val="21"/>
                  </w:rPr>
                </m:ctrlPr>
              </m:sSubPr>
              <m:e>
                <m:r>
                  <w:rPr>
                    <w:rFonts w:ascii="Cambria Math" w:eastAsia="宋体" w:hAnsi="Cambria Math"/>
                    <w:szCs w:val="21"/>
                  </w:rPr>
                  <m:t>c</m:t>
                </m:r>
              </m:e>
              <m:sub>
                <m:sSub>
                  <m:sSubPr>
                    <m:ctrlPr>
                      <w:rPr>
                        <w:rFonts w:ascii="Cambria Math" w:eastAsia="宋体" w:hAnsi="Cambria Math"/>
                        <w:i/>
                        <w:iCs/>
                        <w:szCs w:val="21"/>
                      </w:rPr>
                    </m:ctrlPr>
                  </m:sSubPr>
                  <m:e>
                    <m:r>
                      <w:rPr>
                        <w:rFonts w:ascii="Cambria Math" w:eastAsia="宋体" w:hAnsi="Cambria Math"/>
                        <w:szCs w:val="21"/>
                      </w:rPr>
                      <m:t>m</m:t>
                    </m:r>
                  </m:e>
                  <m:sub>
                    <m:r>
                      <w:rPr>
                        <w:rFonts w:ascii="Cambria Math" w:eastAsia="宋体" w:hAnsi="Cambria Math"/>
                        <w:szCs w:val="21"/>
                      </w:rPr>
                      <m:t>2</m:t>
                    </m:r>
                  </m:sub>
                </m:sSub>
              </m:sub>
            </m:sSub>
          </m:e>
        </m:d>
        <m:r>
          <w:rPr>
            <w:rFonts w:ascii="Cambria Math" w:eastAsia="宋体" w:hAnsi="Cambria Math"/>
            <w:szCs w:val="21"/>
          </w:rPr>
          <m:t>,⋯</m:t>
        </m:r>
        <m:d>
          <m:dPr>
            <m:begChr m:val="〈"/>
            <m:endChr m:val="〉"/>
            <m:ctrlPr>
              <w:rPr>
                <w:rFonts w:ascii="Cambria Math" w:eastAsia="宋体" w:hAnsi="Cambria Math"/>
                <w:i/>
                <w:iCs/>
                <w:szCs w:val="21"/>
              </w:rPr>
            </m:ctrlPr>
          </m:dPr>
          <m:e>
            <m:sSub>
              <m:sSubPr>
                <m:ctrlPr>
                  <w:rPr>
                    <w:rFonts w:ascii="Cambria Math" w:eastAsia="宋体" w:hAnsi="Cambria Math"/>
                    <w:i/>
                    <w:iCs/>
                    <w:szCs w:val="21"/>
                  </w:rPr>
                </m:ctrlPr>
              </m:sSubPr>
              <m:e>
                <m:r>
                  <w:rPr>
                    <w:rFonts w:ascii="Cambria Math" w:eastAsia="宋体" w:hAnsi="Cambria Math"/>
                    <w:szCs w:val="21"/>
                  </w:rPr>
                  <m:t>m</m:t>
                </m:r>
              </m:e>
              <m:sub>
                <m:r>
                  <w:rPr>
                    <w:rFonts w:ascii="Cambria Math" w:eastAsia="宋体" w:hAnsi="Cambria Math"/>
                    <w:szCs w:val="21"/>
                  </w:rPr>
                  <m:t>p</m:t>
                </m:r>
              </m:sub>
            </m:sSub>
            <m:r>
              <w:rPr>
                <w:rFonts w:ascii="Cambria Math" w:eastAsia="宋体" w:hAnsi="Cambria Math"/>
                <w:szCs w:val="21"/>
              </w:rPr>
              <m:t>,</m:t>
            </m:r>
            <m:sSub>
              <m:sSubPr>
                <m:ctrlPr>
                  <w:rPr>
                    <w:rFonts w:ascii="Cambria Math" w:eastAsia="宋体" w:hAnsi="Cambria Math"/>
                    <w:i/>
                    <w:iCs/>
                    <w:szCs w:val="21"/>
                  </w:rPr>
                </m:ctrlPr>
              </m:sSubPr>
              <m:e>
                <m:r>
                  <w:rPr>
                    <w:rFonts w:ascii="Cambria Math" w:eastAsia="宋体" w:hAnsi="Cambria Math"/>
                    <w:szCs w:val="21"/>
                  </w:rPr>
                  <m:t>c</m:t>
                </m:r>
              </m:e>
              <m:sub>
                <m:sSub>
                  <m:sSubPr>
                    <m:ctrlPr>
                      <w:rPr>
                        <w:rFonts w:ascii="Cambria Math" w:eastAsia="宋体" w:hAnsi="Cambria Math"/>
                        <w:i/>
                        <w:iCs/>
                        <w:szCs w:val="21"/>
                      </w:rPr>
                    </m:ctrlPr>
                  </m:sSubPr>
                  <m:e>
                    <m:r>
                      <w:rPr>
                        <w:rFonts w:ascii="Cambria Math" w:eastAsia="宋体" w:hAnsi="Cambria Math"/>
                        <w:szCs w:val="21"/>
                      </w:rPr>
                      <m:t>m</m:t>
                    </m:r>
                  </m:e>
                  <m:sub>
                    <m:r>
                      <w:rPr>
                        <w:rFonts w:ascii="Cambria Math" w:eastAsia="宋体" w:hAnsi="Cambria Math"/>
                        <w:szCs w:val="21"/>
                      </w:rPr>
                      <m:t>p</m:t>
                    </m:r>
                  </m:sub>
                </m:sSub>
              </m:sub>
            </m:sSub>
          </m:e>
        </m:d>
        <m:r>
          <w:rPr>
            <w:rFonts w:ascii="Cambria Math" w:eastAsia="宋体" w:hAnsi="Cambria Math"/>
            <w:szCs w:val="21"/>
          </w:rPr>
          <m:t>}</m:t>
        </m:r>
      </m:oMath>
    </w:p>
    <w:p w:rsidR="00D87E80" w:rsidRPr="00F9354E" w:rsidRDefault="00D87E80" w:rsidP="00C36108">
      <w:pPr>
        <w:ind w:firstLine="420"/>
        <w:rPr>
          <w:rFonts w:ascii="宋体" w:eastAsia="宋体" w:hAnsi="宋体"/>
          <w:szCs w:val="21"/>
        </w:rPr>
      </w:pPr>
      <w:r w:rsidRPr="00F9354E">
        <w:rPr>
          <w:rFonts w:ascii="宋体" w:eastAsia="宋体" w:hAnsi="宋体" w:hint="eastAsia"/>
          <w:szCs w:val="21"/>
        </w:rPr>
        <w:t>其中</w:t>
      </w:r>
      <m:oMath>
        <m:sSub>
          <m:sSubPr>
            <m:ctrlPr>
              <w:rPr>
                <w:rFonts w:ascii="Cambria Math" w:eastAsia="宋体" w:hAnsi="Cambria Math"/>
                <w:i/>
                <w:iCs/>
                <w:szCs w:val="21"/>
              </w:rPr>
            </m:ctrlPr>
          </m:sSubPr>
          <m:e>
            <m:r>
              <w:rPr>
                <w:rFonts w:ascii="Cambria Math" w:eastAsia="宋体" w:hAnsi="Cambria Math"/>
                <w:szCs w:val="21"/>
              </w:rPr>
              <m:t>m</m:t>
            </m:r>
          </m:e>
          <m:sub>
            <m:r>
              <w:rPr>
                <w:rFonts w:ascii="Cambria Math" w:eastAsia="宋体" w:hAnsi="Cambria Math"/>
                <w:szCs w:val="21"/>
              </w:rPr>
              <m:t>i</m:t>
            </m:r>
          </m:sub>
        </m:sSub>
        <m:r>
          <m:rPr>
            <m:sty m:val="p"/>
          </m:rPr>
          <w:rPr>
            <w:rFonts w:ascii="Cambria Math" w:eastAsia="宋体" w:hAnsi="Cambria Math"/>
            <w:szCs w:val="21"/>
          </w:rPr>
          <m:t>=</m:t>
        </m:r>
        <m:d>
          <m:dPr>
            <m:begChr m:val="〈"/>
            <m:endChr m:val="〉"/>
            <m:ctrlPr>
              <w:rPr>
                <w:rFonts w:ascii="Cambria Math" w:eastAsia="宋体" w:hAnsi="Cambria Math"/>
                <w:i/>
                <w:iCs/>
                <w:szCs w:val="21"/>
              </w:rPr>
            </m:ctrlPr>
          </m:dPr>
          <m:e>
            <m:sSub>
              <m:sSubPr>
                <m:ctrlPr>
                  <w:rPr>
                    <w:rFonts w:ascii="Cambria Math" w:eastAsia="宋体" w:hAnsi="Cambria Math"/>
                    <w:i/>
                    <w:iCs/>
                    <w:szCs w:val="21"/>
                  </w:rPr>
                </m:ctrlPr>
              </m:sSubPr>
              <m:e>
                <m:r>
                  <w:rPr>
                    <w:rFonts w:ascii="Cambria Math" w:eastAsia="宋体" w:hAnsi="Cambria Math" w:cs="Cambria Math"/>
                    <w:szCs w:val="21"/>
                  </w:rPr>
                  <m:t>d</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iCs/>
                    <w:szCs w:val="21"/>
                  </w:rPr>
                </m:ctrlPr>
              </m:sSubPr>
              <m:e>
                <m:r>
                  <w:rPr>
                    <w:rFonts w:ascii="Cambria Math" w:eastAsia="宋体" w:hAnsi="Cambria Math" w:cs="Cambria Math"/>
                    <w:szCs w:val="21"/>
                  </w:rPr>
                  <m:t>b</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iCs/>
                    <w:szCs w:val="21"/>
                  </w:rPr>
                </m:ctrlPr>
              </m:sSubPr>
              <m:e>
                <m:r>
                  <w:rPr>
                    <w:rFonts w:ascii="Cambria Math" w:eastAsia="宋体" w:hAnsi="Cambria Math"/>
                    <w:szCs w:val="21"/>
                  </w:rPr>
                  <m:t>e</m:t>
                </m:r>
              </m:e>
              <m:sub>
                <m:r>
                  <w:rPr>
                    <w:rFonts w:ascii="Cambria Math" w:eastAsia="宋体" w:hAnsi="Cambria Math"/>
                    <w:szCs w:val="21"/>
                  </w:rPr>
                  <m:t>i</m:t>
                </m:r>
              </m:sub>
            </m:sSub>
          </m:e>
        </m:d>
      </m:oMath>
      <w:r w:rsidRPr="00F9354E">
        <w:rPr>
          <w:rFonts w:ascii="宋体" w:eastAsia="宋体" w:hAnsi="宋体" w:hint="eastAsia"/>
          <w:iCs/>
          <w:szCs w:val="21"/>
        </w:rPr>
        <w:t>是出现在</w:t>
      </w:r>
      <m:oMath>
        <m:r>
          <m:rPr>
            <m:sty m:val="p"/>
          </m:rPr>
          <w:rPr>
            <w:rFonts w:ascii="Cambria Math" w:eastAsia="宋体" w:hAnsi="Cambria Math"/>
            <w:szCs w:val="21"/>
          </w:rPr>
          <m:t>文档</m:t>
        </m:r>
        <m:sSub>
          <m:sSubPr>
            <m:ctrlPr>
              <w:rPr>
                <w:rFonts w:ascii="Cambria Math" w:eastAsia="宋体" w:hAnsi="Cambria Math"/>
                <w:i/>
                <w:iCs/>
                <w:szCs w:val="21"/>
              </w:rPr>
            </m:ctrlPr>
          </m:sSubPr>
          <m:e>
            <m:r>
              <m:rPr>
                <m:sty m:val="p"/>
              </m:rPr>
              <w:rPr>
                <w:rFonts w:ascii="Cambria Math" w:eastAsia="宋体" w:hAnsi="Cambria Math" w:cs="Cambria Math"/>
                <w:szCs w:val="21"/>
              </w:rPr>
              <m:t>d</m:t>
            </m:r>
          </m:e>
          <m:sub>
            <m:r>
              <w:rPr>
                <w:rFonts w:ascii="Cambria Math" w:eastAsia="宋体" w:hAnsi="Cambria Math"/>
                <w:szCs w:val="21"/>
              </w:rPr>
              <m:t>i</m:t>
            </m:r>
          </m:sub>
        </m:sSub>
      </m:oMath>
      <w:r w:rsidRPr="00F9354E">
        <w:rPr>
          <w:rFonts w:ascii="宋体" w:eastAsia="宋体" w:hAnsi="宋体" w:hint="eastAsia"/>
          <w:iCs/>
          <w:szCs w:val="21"/>
        </w:rPr>
        <w:t>中的医疗实体提及（mention），</w:t>
      </w:r>
      <m:oMath>
        <m:sSub>
          <m:sSubPr>
            <m:ctrlPr>
              <w:rPr>
                <w:rFonts w:ascii="Cambria Math" w:eastAsia="宋体" w:hAnsi="Cambria Math"/>
                <w:i/>
                <w:iCs/>
                <w:szCs w:val="21"/>
              </w:rPr>
            </m:ctrlPr>
          </m:sSubPr>
          <m:e>
            <m:r>
              <w:rPr>
                <w:rFonts w:ascii="Cambria Math" w:eastAsia="宋体" w:hAnsi="Cambria Math" w:cs="Cambria Math"/>
                <w:szCs w:val="21"/>
              </w:rPr>
              <m:t>b</m:t>
            </m:r>
          </m:e>
          <m:sub>
            <m:r>
              <w:rPr>
                <w:rFonts w:ascii="Cambria Math" w:eastAsia="宋体" w:hAnsi="Cambria Math"/>
                <w:szCs w:val="21"/>
              </w:rPr>
              <m:t>i</m:t>
            </m:r>
          </m:sub>
        </m:sSub>
      </m:oMath>
      <w:r w:rsidRPr="00F9354E">
        <w:rPr>
          <w:rFonts w:ascii="宋体" w:eastAsia="宋体" w:hAnsi="宋体" w:hint="eastAsia"/>
          <w:iCs/>
          <w:szCs w:val="21"/>
        </w:rPr>
        <w:t>和</w:t>
      </w:r>
      <m:oMath>
        <m:sSub>
          <m:sSubPr>
            <m:ctrlPr>
              <w:rPr>
                <w:rFonts w:ascii="Cambria Math" w:eastAsia="宋体" w:hAnsi="Cambria Math"/>
                <w:i/>
                <w:iCs/>
                <w:szCs w:val="21"/>
              </w:rPr>
            </m:ctrlPr>
          </m:sSubPr>
          <m:e>
            <m:r>
              <w:rPr>
                <w:rFonts w:ascii="Cambria Math" w:eastAsia="宋体" w:hAnsi="Cambria Math"/>
                <w:szCs w:val="21"/>
              </w:rPr>
              <m:t>e</m:t>
            </m:r>
          </m:e>
          <m:sub>
            <m:r>
              <w:rPr>
                <w:rFonts w:ascii="Cambria Math" w:eastAsia="宋体" w:hAnsi="Cambria Math"/>
                <w:szCs w:val="21"/>
              </w:rPr>
              <m:t>i</m:t>
            </m:r>
          </m:sub>
        </m:sSub>
      </m:oMath>
      <w:r w:rsidRPr="00F9354E">
        <w:rPr>
          <w:rFonts w:ascii="宋体" w:eastAsia="宋体" w:hAnsi="宋体" w:hint="eastAsia"/>
          <w:iCs/>
          <w:szCs w:val="21"/>
        </w:rPr>
        <w:t>分别表示</w:t>
      </w:r>
      <m:oMath>
        <m:sSub>
          <m:sSubPr>
            <m:ctrlPr>
              <w:rPr>
                <w:rFonts w:ascii="Cambria Math" w:eastAsia="宋体" w:hAnsi="Cambria Math"/>
                <w:i/>
                <w:iCs/>
                <w:szCs w:val="21"/>
              </w:rPr>
            </m:ctrlPr>
          </m:sSubPr>
          <m:e>
            <m:r>
              <w:rPr>
                <w:rFonts w:ascii="Cambria Math" w:eastAsia="宋体" w:hAnsi="Cambria Math"/>
                <w:szCs w:val="21"/>
              </w:rPr>
              <m:t>m</m:t>
            </m:r>
          </m:e>
          <m:sub>
            <m:r>
              <w:rPr>
                <w:rFonts w:ascii="Cambria Math" w:eastAsia="宋体" w:hAnsi="Cambria Math"/>
                <w:szCs w:val="21"/>
              </w:rPr>
              <m:t>i</m:t>
            </m:r>
          </m:sub>
        </m:sSub>
      </m:oMath>
      <w:r w:rsidRPr="00F9354E">
        <w:rPr>
          <w:rFonts w:ascii="宋体" w:eastAsia="宋体" w:hAnsi="宋体" w:hint="eastAsia"/>
          <w:iCs/>
          <w:szCs w:val="21"/>
        </w:rPr>
        <w:t>在</w:t>
      </w:r>
      <m:oMath>
        <m:sSub>
          <m:sSubPr>
            <m:ctrlPr>
              <w:rPr>
                <w:rFonts w:ascii="Cambria Math" w:eastAsia="宋体" w:hAnsi="Cambria Math"/>
                <w:i/>
                <w:iCs/>
                <w:szCs w:val="21"/>
              </w:rPr>
            </m:ctrlPr>
          </m:sSubPr>
          <m:e>
            <m:r>
              <w:rPr>
                <w:rFonts w:ascii="Cambria Math" w:eastAsia="宋体" w:hAnsi="Cambria Math" w:cs="Cambria Math"/>
                <w:szCs w:val="21"/>
              </w:rPr>
              <m:t>d</m:t>
            </m:r>
          </m:e>
          <m:sub>
            <m:r>
              <w:rPr>
                <w:rFonts w:ascii="Cambria Math" w:eastAsia="宋体" w:hAnsi="Cambria Math"/>
                <w:szCs w:val="21"/>
              </w:rPr>
              <m:t>i</m:t>
            </m:r>
          </m:sub>
        </m:sSub>
      </m:oMath>
      <w:r w:rsidRPr="00F9354E">
        <w:rPr>
          <w:rFonts w:ascii="宋体" w:eastAsia="宋体" w:hAnsi="宋体" w:hint="eastAsia"/>
          <w:iCs/>
          <w:szCs w:val="21"/>
        </w:rPr>
        <w:t>中的起止位置，</w:t>
      </w:r>
      <m:oMath>
        <m:sSub>
          <m:sSubPr>
            <m:ctrlPr>
              <w:rPr>
                <w:rFonts w:ascii="Cambria Math" w:eastAsia="宋体" w:hAnsi="Cambria Math"/>
                <w:i/>
                <w:iCs/>
                <w:szCs w:val="21"/>
              </w:rPr>
            </m:ctrlPr>
          </m:sSubPr>
          <m:e>
            <m:r>
              <w:rPr>
                <w:rFonts w:ascii="Cambria Math" w:eastAsia="宋体" w:hAnsi="Cambria Math"/>
                <w:szCs w:val="21"/>
              </w:rPr>
              <m:t>c</m:t>
            </m:r>
          </m:e>
          <m:sub>
            <m:sSub>
              <m:sSubPr>
                <m:ctrlPr>
                  <w:rPr>
                    <w:rFonts w:ascii="Cambria Math" w:eastAsia="宋体" w:hAnsi="Cambria Math"/>
                    <w:i/>
                    <w:iCs/>
                    <w:szCs w:val="21"/>
                  </w:rPr>
                </m:ctrlPr>
              </m:sSubPr>
              <m:e>
                <m:r>
                  <w:rPr>
                    <w:rFonts w:ascii="Cambria Math" w:eastAsia="宋体" w:hAnsi="Cambria Math"/>
                    <w:szCs w:val="21"/>
                  </w:rPr>
                  <m:t>m</m:t>
                </m:r>
              </m:e>
              <m:sub>
                <m:r>
                  <w:rPr>
                    <w:rFonts w:ascii="Cambria Math" w:eastAsia="宋体" w:hAnsi="Cambria Math" w:cs="Cambria Math"/>
                    <w:szCs w:val="21"/>
                  </w:rPr>
                  <m:t>i</m:t>
                </m:r>
              </m:sub>
            </m:sSub>
          </m:sub>
        </m:sSub>
        <m:r>
          <m:rPr>
            <m:sty m:val="p"/>
          </m:rPr>
          <w:rPr>
            <w:rFonts w:ascii="Cambria Math" w:eastAsia="宋体" w:hAnsi="Cambria Math"/>
            <w:szCs w:val="21"/>
          </w:rPr>
          <m:t>∈</m:t>
        </m:r>
        <m:r>
          <w:rPr>
            <w:rFonts w:ascii="Cambria Math" w:eastAsia="宋体" w:hAnsi="Cambria Math"/>
            <w:szCs w:val="21"/>
          </w:rPr>
          <m:t>C</m:t>
        </m:r>
      </m:oMath>
      <w:r w:rsidRPr="00F9354E">
        <w:rPr>
          <w:rFonts w:ascii="宋体" w:eastAsia="宋体" w:hAnsi="宋体" w:hint="eastAsia"/>
          <w:iCs/>
          <w:szCs w:val="21"/>
        </w:rPr>
        <w:t>表示所属的预定义类别。要求实体提及之间不重叠，即</w:t>
      </w:r>
      <m:oMath>
        <m:sSub>
          <m:sSubPr>
            <m:ctrlPr>
              <w:rPr>
                <w:rFonts w:ascii="Cambria Math" w:eastAsia="宋体" w:hAnsi="Cambria Math"/>
                <w:i/>
                <w:iCs/>
                <w:szCs w:val="21"/>
              </w:rPr>
            </m:ctrlPr>
          </m:sSubPr>
          <m:e>
            <m:r>
              <w:rPr>
                <w:rFonts w:ascii="Cambria Math" w:eastAsia="宋体" w:hAnsi="Cambria Math"/>
                <w:szCs w:val="21"/>
              </w:rPr>
              <m:t>e</m:t>
            </m:r>
          </m:e>
          <m:sub>
            <m:r>
              <w:rPr>
                <w:rFonts w:ascii="Cambria Math" w:eastAsia="宋体" w:hAnsi="Cambria Math"/>
                <w:szCs w:val="21"/>
              </w:rPr>
              <m:t>i</m:t>
            </m:r>
          </m:sub>
        </m:sSub>
        <m:r>
          <w:rPr>
            <w:rFonts w:ascii="Cambria Math" w:eastAsia="宋体" w:hAnsi="Cambria Math"/>
            <w:szCs w:val="21"/>
          </w:rPr>
          <m:t>&lt;</m:t>
        </m:r>
        <m:sSub>
          <m:sSubPr>
            <m:ctrlPr>
              <w:rPr>
                <w:rFonts w:ascii="Cambria Math" w:eastAsia="宋体" w:hAnsi="Cambria Math"/>
                <w:i/>
                <w:iCs/>
                <w:szCs w:val="21"/>
              </w:rPr>
            </m:ctrlPr>
          </m:sSubPr>
          <m:e>
            <m:r>
              <w:rPr>
                <w:rFonts w:ascii="Cambria Math" w:eastAsia="宋体" w:hAnsi="Cambria Math" w:cs="Cambria Math"/>
                <w:szCs w:val="21"/>
              </w:rPr>
              <m:t>b</m:t>
            </m:r>
          </m:e>
          <m:sub>
            <m:r>
              <w:rPr>
                <w:rFonts w:ascii="Cambria Math" w:eastAsia="宋体" w:hAnsi="Cambria Math"/>
                <w:szCs w:val="21"/>
              </w:rPr>
              <m:t>i+1</m:t>
            </m:r>
          </m:sub>
        </m:sSub>
      </m:oMath>
      <w:r w:rsidRPr="00F9354E">
        <w:rPr>
          <w:rFonts w:ascii="宋体" w:eastAsia="宋体" w:hAnsi="宋体" w:hint="eastAsia"/>
          <w:iCs/>
          <w:szCs w:val="21"/>
        </w:rPr>
        <w:t>。</w:t>
      </w:r>
    </w:p>
    <w:p w:rsidR="00C36108" w:rsidRPr="00F9354E" w:rsidRDefault="00C36108" w:rsidP="00C36108">
      <w:pPr>
        <w:pStyle w:val="3"/>
        <w:numPr>
          <w:ilvl w:val="1"/>
          <w:numId w:val="2"/>
        </w:numPr>
        <w:rPr>
          <w:rFonts w:ascii="宋体" w:eastAsia="宋体" w:hAnsi="宋体"/>
          <w:sz w:val="30"/>
          <w:szCs w:val="30"/>
        </w:rPr>
      </w:pPr>
      <w:bookmarkStart w:id="5" w:name="_Toc44540123"/>
      <w:r w:rsidRPr="00F9354E">
        <w:rPr>
          <w:rFonts w:ascii="宋体" w:eastAsia="宋体" w:hAnsi="宋体" w:hint="eastAsia"/>
          <w:sz w:val="30"/>
          <w:szCs w:val="30"/>
        </w:rPr>
        <w:t>预定义类别</w:t>
      </w:r>
      <w:bookmarkEnd w:id="5"/>
    </w:p>
    <w:p w:rsidR="00C36108" w:rsidRPr="00F9354E" w:rsidRDefault="00C36108" w:rsidP="00C36108">
      <w:pPr>
        <w:ind w:firstLineChars="200" w:firstLine="420"/>
        <w:rPr>
          <w:rFonts w:ascii="宋体" w:eastAsia="宋体" w:hAnsi="宋体"/>
          <w:szCs w:val="21"/>
        </w:rPr>
      </w:pPr>
      <w:r w:rsidRPr="00F9354E">
        <w:rPr>
          <w:rFonts w:ascii="宋体" w:eastAsia="宋体" w:hAnsi="宋体" w:hint="eastAsia"/>
          <w:szCs w:val="21"/>
        </w:rPr>
        <w:t>预定义类别定义如下：</w:t>
      </w:r>
    </w:p>
    <w:p w:rsidR="00C36108" w:rsidRPr="00F9354E" w:rsidRDefault="00C36108" w:rsidP="00C36108">
      <w:pPr>
        <w:ind w:leftChars="-2" w:left="1613" w:hangingChars="767" w:hanging="1617"/>
        <w:rPr>
          <w:rFonts w:ascii="宋体" w:eastAsia="宋体" w:hAnsi="宋体"/>
          <w:szCs w:val="21"/>
        </w:rPr>
      </w:pPr>
      <w:r w:rsidRPr="00F9354E">
        <w:rPr>
          <w:rFonts w:ascii="宋体" w:eastAsia="宋体" w:hAnsi="宋体" w:hint="eastAsia"/>
          <w:b/>
          <w:szCs w:val="21"/>
        </w:rPr>
        <w:t>1)</w:t>
      </w:r>
      <w:r w:rsidRPr="00F9354E">
        <w:rPr>
          <w:rFonts w:ascii="宋体" w:eastAsia="宋体" w:hAnsi="宋体"/>
          <w:b/>
          <w:szCs w:val="21"/>
        </w:rPr>
        <w:t xml:space="preserve"> </w:t>
      </w:r>
      <w:r w:rsidRPr="00F9354E">
        <w:rPr>
          <w:rFonts w:ascii="宋体" w:eastAsia="宋体" w:hAnsi="宋体" w:hint="eastAsia"/>
          <w:b/>
          <w:szCs w:val="21"/>
        </w:rPr>
        <w:t>疾病和诊断</w:t>
      </w:r>
      <w:r w:rsidRPr="00F9354E">
        <w:rPr>
          <w:rFonts w:ascii="宋体" w:eastAsia="宋体" w:hAnsi="宋体" w:hint="eastAsia"/>
          <w:szCs w:val="21"/>
        </w:rPr>
        <w:t>：医学上定义的疾病和医生在临床工作中对病因、病生理、分型分期等所作的判断。</w:t>
      </w:r>
    </w:p>
    <w:p w:rsidR="00C36108" w:rsidRPr="00F9354E" w:rsidRDefault="00C36108" w:rsidP="00C36108">
      <w:pPr>
        <w:ind w:leftChars="-2" w:left="1613" w:hangingChars="767" w:hanging="1617"/>
        <w:rPr>
          <w:rFonts w:ascii="宋体" w:eastAsia="宋体" w:hAnsi="宋体"/>
          <w:szCs w:val="21"/>
        </w:rPr>
      </w:pPr>
      <w:r w:rsidRPr="00F9354E">
        <w:rPr>
          <w:rFonts w:ascii="宋体" w:eastAsia="宋体" w:hAnsi="宋体" w:hint="eastAsia"/>
          <w:b/>
          <w:szCs w:val="21"/>
        </w:rPr>
        <w:t>2</w:t>
      </w:r>
      <w:r w:rsidRPr="00F9354E">
        <w:rPr>
          <w:rFonts w:ascii="宋体" w:eastAsia="宋体" w:hAnsi="宋体"/>
          <w:b/>
          <w:szCs w:val="21"/>
        </w:rPr>
        <w:t xml:space="preserve">) </w:t>
      </w:r>
      <w:r w:rsidRPr="00F9354E">
        <w:rPr>
          <w:rFonts w:ascii="宋体" w:eastAsia="宋体" w:hAnsi="宋体" w:hint="eastAsia"/>
          <w:b/>
          <w:szCs w:val="21"/>
        </w:rPr>
        <w:t>检查：</w:t>
      </w:r>
      <w:r w:rsidRPr="00F9354E">
        <w:rPr>
          <w:rFonts w:ascii="宋体" w:eastAsia="宋体" w:hAnsi="宋体"/>
          <w:b/>
          <w:szCs w:val="21"/>
        </w:rPr>
        <w:tab/>
      </w:r>
      <w:r w:rsidRPr="00F9354E">
        <w:rPr>
          <w:rFonts w:ascii="宋体" w:eastAsia="宋体" w:hAnsi="宋体" w:hint="eastAsia"/>
          <w:szCs w:val="21"/>
        </w:rPr>
        <w:t>影像检查（X线、CT、MR、PETCT等）+造影+超声+心电图，</w:t>
      </w:r>
      <w:proofErr w:type="gramStart"/>
      <w:r w:rsidRPr="00F9354E">
        <w:rPr>
          <w:rFonts w:ascii="宋体" w:eastAsia="宋体" w:hAnsi="宋体" w:hint="eastAsia"/>
          <w:szCs w:val="21"/>
        </w:rPr>
        <w:t>未避免</w:t>
      </w:r>
      <w:proofErr w:type="gramEnd"/>
      <w:r w:rsidRPr="00F9354E">
        <w:rPr>
          <w:rFonts w:ascii="宋体" w:eastAsia="宋体" w:hAnsi="宋体" w:hint="eastAsia"/>
          <w:szCs w:val="21"/>
        </w:rPr>
        <w:t>检查操作与手术操作过多冲突，不包含此外其它的诊断性操作，如胃镜、肠镜等。</w:t>
      </w:r>
    </w:p>
    <w:p w:rsidR="00C36108" w:rsidRPr="00F9354E" w:rsidRDefault="00C36108" w:rsidP="00C36108">
      <w:pPr>
        <w:ind w:left="1611" w:hangingChars="764" w:hanging="1611"/>
        <w:rPr>
          <w:rFonts w:ascii="宋体" w:eastAsia="宋体" w:hAnsi="宋体"/>
          <w:szCs w:val="21"/>
        </w:rPr>
      </w:pPr>
      <w:r w:rsidRPr="00F9354E">
        <w:rPr>
          <w:rFonts w:ascii="宋体" w:eastAsia="宋体" w:hAnsi="宋体"/>
          <w:b/>
          <w:szCs w:val="21"/>
        </w:rPr>
        <w:t>3</w:t>
      </w:r>
      <w:r w:rsidRPr="00F9354E">
        <w:rPr>
          <w:rFonts w:ascii="宋体" w:eastAsia="宋体" w:hAnsi="宋体" w:hint="eastAsia"/>
          <w:b/>
          <w:szCs w:val="21"/>
        </w:rPr>
        <w:t>）检验</w:t>
      </w:r>
      <w:r w:rsidRPr="00F9354E">
        <w:rPr>
          <w:rFonts w:ascii="宋体" w:eastAsia="宋体" w:hAnsi="宋体" w:hint="eastAsia"/>
          <w:szCs w:val="21"/>
        </w:rPr>
        <w:t>：</w:t>
      </w:r>
      <w:r w:rsidRPr="00F9354E">
        <w:rPr>
          <w:rFonts w:ascii="宋体" w:eastAsia="宋体" w:hAnsi="宋体"/>
          <w:szCs w:val="21"/>
        </w:rPr>
        <w:tab/>
        <w:t>在实验室进行的物理或化学检查</w:t>
      </w:r>
      <w:r w:rsidRPr="00F9354E">
        <w:rPr>
          <w:rFonts w:ascii="宋体" w:eastAsia="宋体" w:hAnsi="宋体" w:hint="eastAsia"/>
          <w:szCs w:val="21"/>
        </w:rPr>
        <w:t>，本期特指临床工作中检验科进行的化验，不含免疫组化等广义实验室检查</w:t>
      </w:r>
    </w:p>
    <w:p w:rsidR="00C36108" w:rsidRPr="00F9354E" w:rsidRDefault="00C36108" w:rsidP="00C36108">
      <w:pPr>
        <w:ind w:left="1611" w:hangingChars="764" w:hanging="1611"/>
        <w:rPr>
          <w:rFonts w:ascii="宋体" w:eastAsia="宋体" w:hAnsi="宋体"/>
          <w:szCs w:val="21"/>
        </w:rPr>
      </w:pPr>
      <w:r w:rsidRPr="00F9354E">
        <w:rPr>
          <w:rFonts w:ascii="宋体" w:eastAsia="宋体" w:hAnsi="宋体"/>
          <w:b/>
          <w:szCs w:val="21"/>
        </w:rPr>
        <w:t xml:space="preserve">4) </w:t>
      </w:r>
      <w:r w:rsidRPr="00F9354E">
        <w:rPr>
          <w:rFonts w:ascii="宋体" w:eastAsia="宋体" w:hAnsi="宋体" w:hint="eastAsia"/>
          <w:b/>
          <w:szCs w:val="21"/>
        </w:rPr>
        <w:t>手术</w:t>
      </w:r>
      <w:r w:rsidRPr="00F9354E">
        <w:rPr>
          <w:rFonts w:ascii="宋体" w:eastAsia="宋体" w:hAnsi="宋体" w:hint="eastAsia"/>
          <w:szCs w:val="21"/>
        </w:rPr>
        <w:t>：</w:t>
      </w:r>
      <w:r w:rsidRPr="00F9354E">
        <w:rPr>
          <w:rFonts w:ascii="宋体" w:eastAsia="宋体" w:hAnsi="宋体"/>
          <w:szCs w:val="21"/>
        </w:rPr>
        <w:tab/>
        <w:t>医生在</w:t>
      </w:r>
      <w:r w:rsidRPr="00F9354E">
        <w:rPr>
          <w:rFonts w:ascii="宋体" w:eastAsia="宋体" w:hAnsi="宋体" w:hint="eastAsia"/>
          <w:szCs w:val="21"/>
        </w:rPr>
        <w:t>患者身体</w:t>
      </w:r>
      <w:r w:rsidRPr="00F9354E">
        <w:rPr>
          <w:rFonts w:ascii="宋体" w:eastAsia="宋体" w:hAnsi="宋体"/>
          <w:szCs w:val="21"/>
        </w:rPr>
        <w:t>局部进行的切除、缝合等治疗</w:t>
      </w:r>
      <w:r w:rsidRPr="00F9354E">
        <w:rPr>
          <w:rFonts w:ascii="宋体" w:eastAsia="宋体" w:hAnsi="宋体" w:hint="eastAsia"/>
          <w:szCs w:val="21"/>
        </w:rPr>
        <w:t>，</w:t>
      </w:r>
      <w:r w:rsidRPr="00F9354E">
        <w:rPr>
          <w:rFonts w:ascii="宋体" w:eastAsia="宋体" w:hAnsi="宋体"/>
          <w:szCs w:val="21"/>
        </w:rPr>
        <w:t>是外科的主要治疗方法</w:t>
      </w:r>
      <w:r w:rsidRPr="00F9354E">
        <w:rPr>
          <w:rFonts w:ascii="宋体" w:eastAsia="宋体" w:hAnsi="宋体" w:hint="eastAsia"/>
          <w:szCs w:val="21"/>
        </w:rPr>
        <w:t>。</w:t>
      </w:r>
    </w:p>
    <w:p w:rsidR="00C36108" w:rsidRPr="00F9354E" w:rsidRDefault="00C36108" w:rsidP="00C36108">
      <w:pPr>
        <w:ind w:leftChars="-2" w:left="1613" w:hangingChars="767" w:hanging="1617"/>
        <w:rPr>
          <w:rFonts w:ascii="宋体" w:eastAsia="宋体" w:hAnsi="宋体"/>
          <w:szCs w:val="21"/>
        </w:rPr>
      </w:pPr>
      <w:r w:rsidRPr="00F9354E">
        <w:rPr>
          <w:rFonts w:ascii="宋体" w:eastAsia="宋体" w:hAnsi="宋体"/>
          <w:b/>
          <w:color w:val="000000" w:themeColor="text1"/>
          <w:szCs w:val="21"/>
        </w:rPr>
        <w:t xml:space="preserve">5) </w:t>
      </w:r>
      <w:r w:rsidRPr="00F9354E">
        <w:rPr>
          <w:rFonts w:ascii="宋体" w:eastAsia="宋体" w:hAnsi="宋体" w:hint="eastAsia"/>
          <w:b/>
          <w:color w:val="000000" w:themeColor="text1"/>
          <w:szCs w:val="21"/>
        </w:rPr>
        <w:t>药物</w:t>
      </w:r>
      <w:r w:rsidRPr="00F9354E">
        <w:rPr>
          <w:rFonts w:ascii="宋体" w:eastAsia="宋体" w:hAnsi="宋体" w:hint="eastAsia"/>
          <w:szCs w:val="21"/>
        </w:rPr>
        <w:t>：</w:t>
      </w:r>
      <w:r w:rsidRPr="00F9354E">
        <w:rPr>
          <w:rFonts w:ascii="宋体" w:eastAsia="宋体" w:hAnsi="宋体"/>
          <w:szCs w:val="21"/>
        </w:rPr>
        <w:tab/>
      </w:r>
      <w:r w:rsidRPr="00F9354E">
        <w:rPr>
          <w:rFonts w:ascii="宋体" w:eastAsia="宋体" w:hAnsi="宋体" w:hint="eastAsia"/>
          <w:szCs w:val="21"/>
        </w:rPr>
        <w:t>用于疾病治疗的具体化学物质。</w:t>
      </w:r>
    </w:p>
    <w:p w:rsidR="00C36108" w:rsidRPr="00F9354E" w:rsidRDefault="00C36108" w:rsidP="00C36108">
      <w:pPr>
        <w:ind w:leftChars="-2" w:left="1613" w:hangingChars="767" w:hanging="1617"/>
        <w:rPr>
          <w:rFonts w:ascii="宋体" w:eastAsia="宋体" w:hAnsi="宋体"/>
          <w:szCs w:val="21"/>
        </w:rPr>
      </w:pPr>
      <w:r w:rsidRPr="00F9354E">
        <w:rPr>
          <w:rFonts w:ascii="宋体" w:eastAsia="宋体" w:hAnsi="宋体"/>
          <w:b/>
          <w:szCs w:val="21"/>
        </w:rPr>
        <w:t xml:space="preserve">6) </w:t>
      </w:r>
      <w:r w:rsidRPr="00F9354E">
        <w:rPr>
          <w:rFonts w:ascii="宋体" w:eastAsia="宋体" w:hAnsi="宋体" w:hint="eastAsia"/>
          <w:b/>
          <w:szCs w:val="21"/>
        </w:rPr>
        <w:t>解剖部位</w:t>
      </w:r>
      <w:r w:rsidRPr="00F9354E">
        <w:rPr>
          <w:rFonts w:ascii="宋体" w:eastAsia="宋体" w:hAnsi="宋体" w:hint="eastAsia"/>
          <w:szCs w:val="21"/>
        </w:rPr>
        <w:t>：</w:t>
      </w:r>
      <w:r w:rsidRPr="00F9354E">
        <w:rPr>
          <w:rFonts w:ascii="宋体" w:eastAsia="宋体" w:hAnsi="宋体"/>
          <w:szCs w:val="21"/>
        </w:rPr>
        <w:tab/>
      </w:r>
      <w:r w:rsidRPr="00F9354E">
        <w:rPr>
          <w:rFonts w:ascii="宋体" w:eastAsia="宋体" w:hAnsi="宋体" w:hint="eastAsia"/>
          <w:szCs w:val="21"/>
        </w:rPr>
        <w:t>指疾病、症状和体征发生的人体解剖学部位。</w:t>
      </w:r>
    </w:p>
    <w:p w:rsidR="00BD77F6" w:rsidRPr="00F9354E" w:rsidRDefault="004C3FE9" w:rsidP="00BD77F6">
      <w:pPr>
        <w:pStyle w:val="2"/>
        <w:numPr>
          <w:ilvl w:val="0"/>
          <w:numId w:val="2"/>
        </w:numPr>
        <w:rPr>
          <w:rFonts w:ascii="宋体" w:eastAsia="宋体" w:hAnsi="宋体"/>
        </w:rPr>
      </w:pPr>
      <w:bookmarkStart w:id="6" w:name="_Toc44540124"/>
      <w:r w:rsidRPr="00F9354E">
        <w:rPr>
          <w:rFonts w:ascii="宋体" w:eastAsia="宋体" w:hAnsi="宋体" w:hint="eastAsia"/>
        </w:rPr>
        <w:lastRenderedPageBreak/>
        <w:t>数据集描述</w:t>
      </w:r>
      <w:bookmarkEnd w:id="6"/>
    </w:p>
    <w:p w:rsidR="00FD1B6B" w:rsidRPr="00F9354E" w:rsidRDefault="00A313E5" w:rsidP="00286460">
      <w:pPr>
        <w:pStyle w:val="3"/>
        <w:numPr>
          <w:ilvl w:val="1"/>
          <w:numId w:val="2"/>
        </w:numPr>
        <w:rPr>
          <w:rFonts w:ascii="宋体" w:eastAsia="宋体" w:hAnsi="宋体"/>
          <w:sz w:val="30"/>
          <w:szCs w:val="30"/>
        </w:rPr>
      </w:pPr>
      <w:bookmarkStart w:id="7" w:name="_Toc44540125"/>
      <w:r w:rsidRPr="00F9354E">
        <w:rPr>
          <w:rFonts w:ascii="宋体" w:eastAsia="宋体" w:hAnsi="宋体" w:hint="eastAsia"/>
          <w:sz w:val="30"/>
          <w:szCs w:val="30"/>
        </w:rPr>
        <w:t>数据标注说明</w:t>
      </w:r>
      <w:bookmarkEnd w:id="7"/>
    </w:p>
    <w:p w:rsidR="00BD77F6" w:rsidRPr="00F9354E" w:rsidRDefault="00BD77F6" w:rsidP="00BD77F6">
      <w:pPr>
        <w:spacing w:beforeLines="50" w:before="156" w:afterLines="50" w:after="156"/>
        <w:ind w:left="-11" w:firstLineChars="200" w:firstLine="420"/>
        <w:rPr>
          <w:rFonts w:ascii="宋体" w:eastAsia="宋体" w:hAnsi="宋体"/>
          <w:szCs w:val="21"/>
        </w:rPr>
      </w:pPr>
      <w:r w:rsidRPr="00F9354E">
        <w:rPr>
          <w:rFonts w:ascii="宋体" w:eastAsia="宋体" w:hAnsi="宋体" w:hint="eastAsia"/>
          <w:szCs w:val="21"/>
        </w:rPr>
        <w:t>词表及电子病历数据由</w:t>
      </w:r>
      <w:proofErr w:type="gramStart"/>
      <w:r w:rsidRPr="00F9354E">
        <w:rPr>
          <w:rFonts w:ascii="宋体" w:eastAsia="宋体" w:hAnsi="宋体" w:hint="eastAsia"/>
          <w:szCs w:val="21"/>
        </w:rPr>
        <w:t>医</w:t>
      </w:r>
      <w:proofErr w:type="gramEnd"/>
      <w:r w:rsidRPr="00F9354E">
        <w:rPr>
          <w:rFonts w:ascii="宋体" w:eastAsia="宋体" w:hAnsi="宋体" w:hint="eastAsia"/>
          <w:szCs w:val="21"/>
        </w:rPr>
        <w:t>渡云（北京）技术有限公司编写，标注数据由</w:t>
      </w:r>
      <w:proofErr w:type="gramStart"/>
      <w:r w:rsidRPr="00F9354E">
        <w:rPr>
          <w:rFonts w:ascii="宋体" w:eastAsia="宋体" w:hAnsi="宋体" w:hint="eastAsia"/>
          <w:szCs w:val="21"/>
        </w:rPr>
        <w:t>医渡</w:t>
      </w:r>
      <w:proofErr w:type="gramEnd"/>
      <w:r w:rsidRPr="00F9354E">
        <w:rPr>
          <w:rFonts w:ascii="宋体" w:eastAsia="宋体" w:hAnsi="宋体" w:hint="eastAsia"/>
          <w:szCs w:val="21"/>
        </w:rPr>
        <w:t>云公司组织专业的医学团队进行人工标注，仅限CCKS竞赛评测用。</w:t>
      </w:r>
    </w:p>
    <w:p w:rsidR="00BD77F6" w:rsidRPr="00F9354E" w:rsidRDefault="00BD77F6" w:rsidP="00BD77F6">
      <w:pPr>
        <w:ind w:firstLineChars="200" w:firstLine="420"/>
        <w:rPr>
          <w:rFonts w:ascii="宋体" w:eastAsia="宋体" w:hAnsi="宋体"/>
          <w:szCs w:val="21"/>
        </w:rPr>
      </w:pPr>
      <w:bookmarkStart w:id="8" w:name="OLE_LINK20"/>
      <w:bookmarkStart w:id="9" w:name="OLE_LINK21"/>
      <w:r w:rsidRPr="00F9354E">
        <w:rPr>
          <w:rFonts w:ascii="宋体" w:eastAsia="宋体" w:hAnsi="宋体" w:hint="eastAsia"/>
          <w:szCs w:val="21"/>
        </w:rPr>
        <w:t>有关数据集的详细描述及标注规范，将</w:t>
      </w:r>
      <w:proofErr w:type="gramStart"/>
      <w:r w:rsidRPr="00F9354E">
        <w:rPr>
          <w:rFonts w:ascii="宋体" w:eastAsia="宋体" w:hAnsi="宋体" w:hint="eastAsia"/>
          <w:szCs w:val="21"/>
        </w:rPr>
        <w:t>随数据</w:t>
      </w:r>
      <w:proofErr w:type="gramEnd"/>
      <w:r w:rsidRPr="00F9354E">
        <w:rPr>
          <w:rFonts w:ascii="宋体" w:eastAsia="宋体" w:hAnsi="宋体" w:hint="eastAsia"/>
          <w:szCs w:val="21"/>
        </w:rPr>
        <w:t xml:space="preserve">的发布一并加以说明，任务书中不再赘述。 </w:t>
      </w:r>
      <w:bookmarkEnd w:id="8"/>
      <w:bookmarkEnd w:id="9"/>
    </w:p>
    <w:p w:rsidR="00286460" w:rsidRPr="00F9354E" w:rsidRDefault="00286460" w:rsidP="00286460">
      <w:pPr>
        <w:pStyle w:val="a8"/>
        <w:keepNext/>
        <w:keepLines/>
        <w:widowControl w:val="0"/>
        <w:numPr>
          <w:ilvl w:val="0"/>
          <w:numId w:val="5"/>
        </w:numPr>
        <w:spacing w:before="260" w:after="260" w:line="416" w:lineRule="auto"/>
        <w:ind w:firstLineChars="0"/>
        <w:jc w:val="both"/>
        <w:outlineLvl w:val="2"/>
        <w:rPr>
          <w:rFonts w:cstheme="minorBidi"/>
          <w:b/>
          <w:bCs/>
          <w:vanish/>
          <w:kern w:val="2"/>
          <w:sz w:val="30"/>
          <w:szCs w:val="30"/>
        </w:rPr>
      </w:pPr>
      <w:bookmarkStart w:id="10" w:name="_Toc43478038"/>
      <w:bookmarkStart w:id="11" w:name="_Toc43478066"/>
      <w:bookmarkStart w:id="12" w:name="_Toc43484489"/>
      <w:bookmarkStart w:id="13" w:name="_Toc43484522"/>
      <w:bookmarkStart w:id="14" w:name="_Toc43484555"/>
      <w:bookmarkStart w:id="15" w:name="_Toc43490239"/>
      <w:bookmarkStart w:id="16" w:name="_Toc44540126"/>
      <w:bookmarkEnd w:id="10"/>
      <w:bookmarkEnd w:id="11"/>
      <w:bookmarkEnd w:id="12"/>
      <w:bookmarkEnd w:id="13"/>
      <w:bookmarkEnd w:id="14"/>
      <w:bookmarkEnd w:id="15"/>
      <w:bookmarkEnd w:id="16"/>
    </w:p>
    <w:p w:rsidR="00286460" w:rsidRPr="00F9354E" w:rsidRDefault="00286460" w:rsidP="00286460">
      <w:pPr>
        <w:pStyle w:val="a8"/>
        <w:keepNext/>
        <w:keepLines/>
        <w:widowControl w:val="0"/>
        <w:numPr>
          <w:ilvl w:val="0"/>
          <w:numId w:val="5"/>
        </w:numPr>
        <w:spacing w:before="260" w:after="260" w:line="416" w:lineRule="auto"/>
        <w:ind w:firstLineChars="0"/>
        <w:jc w:val="both"/>
        <w:outlineLvl w:val="2"/>
        <w:rPr>
          <w:rFonts w:cstheme="minorBidi"/>
          <w:b/>
          <w:bCs/>
          <w:vanish/>
          <w:kern w:val="2"/>
          <w:sz w:val="30"/>
          <w:szCs w:val="30"/>
        </w:rPr>
      </w:pPr>
      <w:bookmarkStart w:id="17" w:name="_Toc43478039"/>
      <w:bookmarkStart w:id="18" w:name="_Toc43478067"/>
      <w:bookmarkStart w:id="19" w:name="_Toc43484490"/>
      <w:bookmarkStart w:id="20" w:name="_Toc43484523"/>
      <w:bookmarkStart w:id="21" w:name="_Toc43484556"/>
      <w:bookmarkStart w:id="22" w:name="_Toc43490240"/>
      <w:bookmarkStart w:id="23" w:name="_Toc44540127"/>
      <w:bookmarkEnd w:id="17"/>
      <w:bookmarkEnd w:id="18"/>
      <w:bookmarkEnd w:id="19"/>
      <w:bookmarkEnd w:id="20"/>
      <w:bookmarkEnd w:id="21"/>
      <w:bookmarkEnd w:id="22"/>
      <w:bookmarkEnd w:id="23"/>
    </w:p>
    <w:p w:rsidR="00286460" w:rsidRPr="00F9354E" w:rsidRDefault="00286460" w:rsidP="00286460">
      <w:pPr>
        <w:pStyle w:val="a8"/>
        <w:keepNext/>
        <w:keepLines/>
        <w:widowControl w:val="0"/>
        <w:numPr>
          <w:ilvl w:val="1"/>
          <w:numId w:val="5"/>
        </w:numPr>
        <w:spacing w:before="260" w:after="260" w:line="416" w:lineRule="auto"/>
        <w:ind w:firstLineChars="0"/>
        <w:jc w:val="both"/>
        <w:outlineLvl w:val="2"/>
        <w:rPr>
          <w:rFonts w:cstheme="minorBidi"/>
          <w:b/>
          <w:bCs/>
          <w:vanish/>
          <w:kern w:val="2"/>
          <w:sz w:val="30"/>
          <w:szCs w:val="30"/>
        </w:rPr>
      </w:pPr>
      <w:bookmarkStart w:id="24" w:name="_Toc43478040"/>
      <w:bookmarkStart w:id="25" w:name="_Toc43478068"/>
      <w:bookmarkStart w:id="26" w:name="_Toc43484491"/>
      <w:bookmarkStart w:id="27" w:name="_Toc43484524"/>
      <w:bookmarkStart w:id="28" w:name="_Toc43484557"/>
      <w:bookmarkStart w:id="29" w:name="_Toc43490241"/>
      <w:bookmarkStart w:id="30" w:name="_Toc44540128"/>
      <w:bookmarkEnd w:id="24"/>
      <w:bookmarkEnd w:id="25"/>
      <w:bookmarkEnd w:id="26"/>
      <w:bookmarkEnd w:id="27"/>
      <w:bookmarkEnd w:id="28"/>
      <w:bookmarkEnd w:id="29"/>
      <w:bookmarkEnd w:id="30"/>
    </w:p>
    <w:p w:rsidR="00FD1B6B" w:rsidRPr="00F9354E" w:rsidRDefault="00A313E5" w:rsidP="00286460">
      <w:pPr>
        <w:pStyle w:val="3"/>
        <w:numPr>
          <w:ilvl w:val="1"/>
          <w:numId w:val="5"/>
        </w:numPr>
        <w:rPr>
          <w:rFonts w:ascii="宋体" w:eastAsia="宋体" w:hAnsi="宋体"/>
          <w:sz w:val="30"/>
          <w:szCs w:val="30"/>
        </w:rPr>
      </w:pPr>
      <w:bookmarkStart w:id="31" w:name="_Toc44540129"/>
      <w:r w:rsidRPr="00F9354E">
        <w:rPr>
          <w:rFonts w:ascii="宋体" w:eastAsia="宋体" w:hAnsi="宋体" w:hint="eastAsia"/>
          <w:sz w:val="30"/>
          <w:szCs w:val="30"/>
        </w:rPr>
        <w:t>数据示例</w:t>
      </w:r>
      <w:bookmarkEnd w:id="31"/>
    </w:p>
    <w:p w:rsidR="00BD77F6" w:rsidRPr="00F9354E" w:rsidRDefault="00BD77F6" w:rsidP="00BD77F6">
      <w:pPr>
        <w:ind w:firstLineChars="100" w:firstLine="181"/>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w:t>
      </w:r>
      <w:proofErr w:type="spellStart"/>
      <w:r w:rsidRPr="00F9354E">
        <w:rPr>
          <w:rFonts w:ascii="宋体" w:eastAsia="宋体" w:hAnsi="宋体" w:cstheme="minorHAnsi"/>
          <w:b/>
          <w:color w:val="8496B0" w:themeColor="text2" w:themeTint="99"/>
          <w:sz w:val="18"/>
          <w:szCs w:val="18"/>
        </w:rPr>
        <w:t>originalText</w:t>
      </w:r>
      <w:proofErr w:type="spellEnd"/>
      <w:r w:rsidRPr="00F9354E">
        <w:rPr>
          <w:rFonts w:ascii="宋体" w:eastAsia="宋体" w:hAnsi="宋体" w:cstheme="minorHAnsi"/>
          <w:b/>
          <w:color w:val="8496B0" w:themeColor="text2" w:themeTint="99"/>
          <w:sz w:val="18"/>
          <w:szCs w:val="18"/>
        </w:rPr>
        <w:t>": "患者3月前因“直肠癌”于在我院于全麻上行直肠癌根治术（DIXON术），手术过程顺利，术后给予抗感染及营养支持治疗，患者恢复好，切口愈合良好。，术后病理示：直肠腺癌（中低度分化），浸润溃疡型，面积3.5*2CM，</w:t>
      </w:r>
      <w:proofErr w:type="gramStart"/>
      <w:r w:rsidRPr="00F9354E">
        <w:rPr>
          <w:rFonts w:ascii="宋体" w:eastAsia="宋体" w:hAnsi="宋体" w:cstheme="minorHAnsi"/>
          <w:b/>
          <w:color w:val="8496B0" w:themeColor="text2" w:themeTint="99"/>
          <w:sz w:val="18"/>
          <w:szCs w:val="18"/>
        </w:rPr>
        <w:t>侵达外膜</w:t>
      </w:r>
      <w:proofErr w:type="gramEnd"/>
      <w:r w:rsidRPr="00F9354E">
        <w:rPr>
          <w:rFonts w:ascii="宋体" w:eastAsia="宋体" w:hAnsi="宋体" w:cstheme="minorHAnsi"/>
          <w:b/>
          <w:color w:val="8496B0" w:themeColor="text2" w:themeTint="99"/>
          <w:sz w:val="18"/>
          <w:szCs w:val="18"/>
        </w:rPr>
        <w:t>。双端切线另送“近端”、“远端”及</w:t>
      </w:r>
      <w:proofErr w:type="gramStart"/>
      <w:r w:rsidRPr="00F9354E">
        <w:rPr>
          <w:rFonts w:ascii="宋体" w:eastAsia="宋体" w:hAnsi="宋体" w:cstheme="minorHAnsi"/>
          <w:b/>
          <w:color w:val="8496B0" w:themeColor="text2" w:themeTint="99"/>
          <w:sz w:val="18"/>
          <w:szCs w:val="18"/>
        </w:rPr>
        <w:t>环周底部切除面</w:t>
      </w:r>
      <w:proofErr w:type="gramEnd"/>
      <w:r w:rsidRPr="00F9354E">
        <w:rPr>
          <w:rFonts w:ascii="宋体" w:eastAsia="宋体" w:hAnsi="宋体" w:cstheme="minorHAnsi"/>
          <w:b/>
          <w:color w:val="8496B0" w:themeColor="text2" w:themeTint="99"/>
          <w:sz w:val="18"/>
          <w:szCs w:val="18"/>
        </w:rPr>
        <w:t>未查见癌。肠壁一站（10个）、中间组（8个）淋巴结未查见癌。，免疫组化染色示：ERCC1弥漫（+）、TS少部分弱（+）、SYN（-）、CGA（-）。术后查无化疗禁忌后给予3周期化疗，，方案为：</w:t>
      </w:r>
      <w:proofErr w:type="gramStart"/>
      <w:r w:rsidRPr="00F9354E">
        <w:rPr>
          <w:rFonts w:ascii="宋体" w:eastAsia="宋体" w:hAnsi="宋体" w:cstheme="minorHAnsi"/>
          <w:b/>
          <w:color w:val="8496B0" w:themeColor="text2" w:themeTint="99"/>
          <w:sz w:val="18"/>
          <w:szCs w:val="18"/>
        </w:rPr>
        <w:t>奥沙利铂</w:t>
      </w:r>
      <w:proofErr w:type="gramEnd"/>
      <w:r w:rsidRPr="00F9354E">
        <w:rPr>
          <w:rFonts w:ascii="宋体" w:eastAsia="宋体" w:hAnsi="宋体" w:cstheme="minorHAnsi"/>
          <w:b/>
          <w:color w:val="8496B0" w:themeColor="text2" w:themeTint="99"/>
          <w:sz w:val="18"/>
          <w:szCs w:val="18"/>
        </w:rPr>
        <w:t>150MG D1，亚叶酸钙0.3G+</w:t>
      </w:r>
      <w:proofErr w:type="gramStart"/>
      <w:r w:rsidRPr="00F9354E">
        <w:rPr>
          <w:rFonts w:ascii="宋体" w:eastAsia="宋体" w:hAnsi="宋体" w:cstheme="minorHAnsi"/>
          <w:b/>
          <w:color w:val="8496B0" w:themeColor="text2" w:themeTint="99"/>
          <w:sz w:val="18"/>
          <w:szCs w:val="18"/>
        </w:rPr>
        <w:t>替加</w:t>
      </w:r>
      <w:proofErr w:type="gramEnd"/>
      <w:r w:rsidRPr="00F9354E">
        <w:rPr>
          <w:rFonts w:ascii="宋体" w:eastAsia="宋体" w:hAnsi="宋体" w:cstheme="minorHAnsi"/>
          <w:b/>
          <w:color w:val="8496B0" w:themeColor="text2" w:themeTint="99"/>
          <w:sz w:val="18"/>
          <w:szCs w:val="18"/>
        </w:rPr>
        <w:t>氟1.0G D2-D6，同时给与升白细胞、护肝、止吐、免疫增强治疗，患者副反应轻。院外期间患者一般情况好，无恶心，无腹痛腹胀</w:t>
      </w:r>
      <w:proofErr w:type="gramStart"/>
      <w:r w:rsidRPr="00F9354E">
        <w:rPr>
          <w:rFonts w:ascii="宋体" w:eastAsia="宋体" w:hAnsi="宋体" w:cstheme="minorHAnsi"/>
          <w:b/>
          <w:color w:val="8496B0" w:themeColor="text2" w:themeTint="99"/>
          <w:sz w:val="18"/>
          <w:szCs w:val="18"/>
        </w:rPr>
        <w:t>胀</w:t>
      </w:r>
      <w:proofErr w:type="gramEnd"/>
      <w:r w:rsidRPr="00F9354E">
        <w:rPr>
          <w:rFonts w:ascii="宋体" w:eastAsia="宋体" w:hAnsi="宋体" w:cstheme="minorHAnsi"/>
          <w:b/>
          <w:color w:val="8496B0" w:themeColor="text2" w:themeTint="99"/>
          <w:sz w:val="18"/>
          <w:szCs w:val="18"/>
        </w:rPr>
        <w:t>不适，无现患者为行复查及化疗再次来院就诊，门诊以“直肠癌术后”收入院。"</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"entities": [</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w:t>
      </w:r>
      <w:proofErr w:type="spellStart"/>
      <w:r w:rsidRPr="00F9354E">
        <w:rPr>
          <w:rFonts w:ascii="宋体" w:eastAsia="宋体" w:hAnsi="宋体" w:cstheme="minorHAnsi"/>
          <w:b/>
          <w:color w:val="8496B0" w:themeColor="text2" w:themeTint="99"/>
          <w:sz w:val="18"/>
          <w:szCs w:val="18"/>
        </w:rPr>
        <w:t>label_type</w:t>
      </w:r>
      <w:proofErr w:type="spellEnd"/>
      <w:r w:rsidRPr="00F9354E">
        <w:rPr>
          <w:rFonts w:ascii="宋体" w:eastAsia="宋体" w:hAnsi="宋体" w:cstheme="minorHAnsi"/>
          <w:b/>
          <w:color w:val="8496B0" w:themeColor="text2" w:themeTint="99"/>
          <w:sz w:val="18"/>
          <w:szCs w:val="18"/>
        </w:rPr>
        <w:t>": "疾病和诊断",</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"overlap": 0,</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w:t>
      </w:r>
      <w:proofErr w:type="spellStart"/>
      <w:r w:rsidRPr="00F9354E">
        <w:rPr>
          <w:rFonts w:ascii="宋体" w:eastAsia="宋体" w:hAnsi="宋体" w:cstheme="minorHAnsi"/>
          <w:b/>
          <w:color w:val="8496B0" w:themeColor="text2" w:themeTint="99"/>
          <w:sz w:val="18"/>
          <w:szCs w:val="18"/>
        </w:rPr>
        <w:t>start_pos</w:t>
      </w:r>
      <w:proofErr w:type="spellEnd"/>
      <w:r w:rsidRPr="00F9354E">
        <w:rPr>
          <w:rFonts w:ascii="宋体" w:eastAsia="宋体" w:hAnsi="宋体" w:cstheme="minorHAnsi"/>
          <w:b/>
          <w:color w:val="8496B0" w:themeColor="text2" w:themeTint="99"/>
          <w:sz w:val="18"/>
          <w:szCs w:val="18"/>
        </w:rPr>
        <w:t>": 8,</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w:t>
      </w:r>
      <w:proofErr w:type="spellStart"/>
      <w:r w:rsidRPr="00F9354E">
        <w:rPr>
          <w:rFonts w:ascii="宋体" w:eastAsia="宋体" w:hAnsi="宋体" w:cstheme="minorHAnsi"/>
          <w:b/>
          <w:color w:val="8496B0" w:themeColor="text2" w:themeTint="99"/>
          <w:sz w:val="18"/>
          <w:szCs w:val="18"/>
        </w:rPr>
        <w:t>end_pos</w:t>
      </w:r>
      <w:proofErr w:type="spellEnd"/>
      <w:r w:rsidRPr="00F9354E">
        <w:rPr>
          <w:rFonts w:ascii="宋体" w:eastAsia="宋体" w:hAnsi="宋体" w:cstheme="minorHAnsi"/>
          <w:b/>
          <w:color w:val="8496B0" w:themeColor="text2" w:themeTint="99"/>
          <w:sz w:val="18"/>
          <w:szCs w:val="18"/>
        </w:rPr>
        <w:t>": 11</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w:t>
      </w:r>
      <w:proofErr w:type="spellStart"/>
      <w:r w:rsidRPr="00F9354E">
        <w:rPr>
          <w:rFonts w:ascii="宋体" w:eastAsia="宋体" w:hAnsi="宋体" w:cstheme="minorHAnsi"/>
          <w:b/>
          <w:color w:val="8496B0" w:themeColor="text2" w:themeTint="99"/>
          <w:sz w:val="18"/>
          <w:szCs w:val="18"/>
        </w:rPr>
        <w:t>label_type</w:t>
      </w:r>
      <w:proofErr w:type="spellEnd"/>
      <w:r w:rsidRPr="00F9354E">
        <w:rPr>
          <w:rFonts w:ascii="宋体" w:eastAsia="宋体" w:hAnsi="宋体" w:cstheme="minorHAnsi"/>
          <w:b/>
          <w:color w:val="8496B0" w:themeColor="text2" w:themeTint="99"/>
          <w:sz w:val="18"/>
          <w:szCs w:val="18"/>
        </w:rPr>
        <w:t>": "手术",</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"overlap": 0,</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w:t>
      </w:r>
      <w:proofErr w:type="spellStart"/>
      <w:r w:rsidRPr="00F9354E">
        <w:rPr>
          <w:rFonts w:ascii="宋体" w:eastAsia="宋体" w:hAnsi="宋体" w:cstheme="minorHAnsi"/>
          <w:b/>
          <w:color w:val="8496B0" w:themeColor="text2" w:themeTint="99"/>
          <w:sz w:val="18"/>
          <w:szCs w:val="18"/>
        </w:rPr>
        <w:t>start_pos</w:t>
      </w:r>
      <w:proofErr w:type="spellEnd"/>
      <w:r w:rsidRPr="00F9354E">
        <w:rPr>
          <w:rFonts w:ascii="宋体" w:eastAsia="宋体" w:hAnsi="宋体" w:cstheme="minorHAnsi"/>
          <w:b/>
          <w:color w:val="8496B0" w:themeColor="text2" w:themeTint="99"/>
          <w:sz w:val="18"/>
          <w:szCs w:val="18"/>
        </w:rPr>
        <w:t>": 21,</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w:t>
      </w:r>
      <w:proofErr w:type="spellStart"/>
      <w:r w:rsidRPr="00F9354E">
        <w:rPr>
          <w:rFonts w:ascii="宋体" w:eastAsia="宋体" w:hAnsi="宋体" w:cstheme="minorHAnsi"/>
          <w:b/>
          <w:color w:val="8496B0" w:themeColor="text2" w:themeTint="99"/>
          <w:sz w:val="18"/>
          <w:szCs w:val="18"/>
        </w:rPr>
        <w:t>end_pos</w:t>
      </w:r>
      <w:proofErr w:type="spellEnd"/>
      <w:r w:rsidRPr="00F9354E">
        <w:rPr>
          <w:rFonts w:ascii="宋体" w:eastAsia="宋体" w:hAnsi="宋体" w:cstheme="minorHAnsi"/>
          <w:b/>
          <w:color w:val="8496B0" w:themeColor="text2" w:themeTint="99"/>
          <w:sz w:val="18"/>
          <w:szCs w:val="18"/>
        </w:rPr>
        <w:t>": 35</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w:t>
      </w:r>
      <w:proofErr w:type="spellStart"/>
      <w:r w:rsidRPr="00F9354E">
        <w:rPr>
          <w:rFonts w:ascii="宋体" w:eastAsia="宋体" w:hAnsi="宋体" w:cstheme="minorHAnsi"/>
          <w:b/>
          <w:color w:val="8496B0" w:themeColor="text2" w:themeTint="99"/>
          <w:sz w:val="18"/>
          <w:szCs w:val="18"/>
        </w:rPr>
        <w:t>label_type</w:t>
      </w:r>
      <w:proofErr w:type="spellEnd"/>
      <w:r w:rsidRPr="00F9354E">
        <w:rPr>
          <w:rFonts w:ascii="宋体" w:eastAsia="宋体" w:hAnsi="宋体" w:cstheme="minorHAnsi"/>
          <w:b/>
          <w:color w:val="8496B0" w:themeColor="text2" w:themeTint="99"/>
          <w:sz w:val="18"/>
          <w:szCs w:val="18"/>
        </w:rPr>
        <w:t>": "疾病和诊断",</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"overlap": 0,</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w:t>
      </w:r>
      <w:proofErr w:type="spellStart"/>
      <w:r w:rsidRPr="00F9354E">
        <w:rPr>
          <w:rFonts w:ascii="宋体" w:eastAsia="宋体" w:hAnsi="宋体" w:cstheme="minorHAnsi"/>
          <w:b/>
          <w:color w:val="8496B0" w:themeColor="text2" w:themeTint="99"/>
          <w:sz w:val="18"/>
          <w:szCs w:val="18"/>
        </w:rPr>
        <w:t>start_pos</w:t>
      </w:r>
      <w:proofErr w:type="spellEnd"/>
      <w:r w:rsidRPr="00F9354E">
        <w:rPr>
          <w:rFonts w:ascii="宋体" w:eastAsia="宋体" w:hAnsi="宋体" w:cstheme="minorHAnsi"/>
          <w:b/>
          <w:color w:val="8496B0" w:themeColor="text2" w:themeTint="99"/>
          <w:sz w:val="18"/>
          <w:szCs w:val="18"/>
        </w:rPr>
        <w:t>": 78,</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w:t>
      </w:r>
      <w:proofErr w:type="spellStart"/>
      <w:r w:rsidRPr="00F9354E">
        <w:rPr>
          <w:rFonts w:ascii="宋体" w:eastAsia="宋体" w:hAnsi="宋体" w:cstheme="minorHAnsi"/>
          <w:b/>
          <w:color w:val="8496B0" w:themeColor="text2" w:themeTint="99"/>
          <w:sz w:val="18"/>
          <w:szCs w:val="18"/>
        </w:rPr>
        <w:t>end_pos</w:t>
      </w:r>
      <w:proofErr w:type="spellEnd"/>
      <w:r w:rsidRPr="00F9354E">
        <w:rPr>
          <w:rFonts w:ascii="宋体" w:eastAsia="宋体" w:hAnsi="宋体" w:cstheme="minorHAnsi"/>
          <w:b/>
          <w:color w:val="8496B0" w:themeColor="text2" w:themeTint="99"/>
          <w:sz w:val="18"/>
          <w:szCs w:val="18"/>
        </w:rPr>
        <w:t>": 95</w:t>
      </w:r>
    </w:p>
    <w:p w:rsidR="00BD77F6" w:rsidRPr="00F9354E" w:rsidRDefault="00BD77F6" w:rsidP="00BD77F6">
      <w:pPr>
        <w:ind w:firstLine="420"/>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 xml:space="preserve">     }</w:t>
      </w:r>
    </w:p>
    <w:p w:rsidR="00BD77F6" w:rsidRPr="00F9354E" w:rsidRDefault="00BD77F6" w:rsidP="00BD77F6">
      <w:pPr>
        <w:ind w:left="420" w:firstLineChars="150" w:firstLine="271"/>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w:t>
      </w:r>
    </w:p>
    <w:p w:rsidR="00BD77F6" w:rsidRPr="00F9354E" w:rsidRDefault="00BD77F6" w:rsidP="00BD77F6">
      <w:pPr>
        <w:ind w:firstLineChars="250" w:firstLine="452"/>
        <w:rPr>
          <w:rFonts w:ascii="宋体" w:eastAsia="宋体" w:hAnsi="宋体" w:cstheme="minorHAnsi"/>
          <w:b/>
          <w:color w:val="8496B0" w:themeColor="text2" w:themeTint="99"/>
          <w:sz w:val="18"/>
          <w:szCs w:val="18"/>
        </w:rPr>
      </w:pPr>
      <w:r w:rsidRPr="00F9354E">
        <w:rPr>
          <w:rFonts w:ascii="宋体" w:eastAsia="宋体" w:hAnsi="宋体" w:cstheme="minorHAnsi"/>
          <w:b/>
          <w:color w:val="8496B0" w:themeColor="text2" w:themeTint="99"/>
          <w:sz w:val="18"/>
          <w:szCs w:val="18"/>
        </w:rPr>
        <w:t>}</w:t>
      </w:r>
    </w:p>
    <w:p w:rsidR="00BD77F6" w:rsidRPr="00F9354E" w:rsidRDefault="00BD77F6" w:rsidP="00BD77F6">
      <w:pPr>
        <w:rPr>
          <w:rFonts w:ascii="宋体" w:eastAsia="宋体" w:hAnsi="宋体"/>
        </w:rPr>
      </w:pPr>
    </w:p>
    <w:p w:rsidR="00286460" w:rsidRPr="00F9354E" w:rsidRDefault="00286460" w:rsidP="00286460">
      <w:pPr>
        <w:pStyle w:val="a8"/>
        <w:keepNext/>
        <w:keepLines/>
        <w:widowControl w:val="0"/>
        <w:numPr>
          <w:ilvl w:val="0"/>
          <w:numId w:val="6"/>
        </w:numPr>
        <w:spacing w:before="260" w:after="260" w:line="416" w:lineRule="auto"/>
        <w:ind w:firstLineChars="0"/>
        <w:jc w:val="both"/>
        <w:outlineLvl w:val="2"/>
        <w:rPr>
          <w:rFonts w:cstheme="minorBidi"/>
          <w:b/>
          <w:bCs/>
          <w:vanish/>
          <w:kern w:val="2"/>
          <w:sz w:val="30"/>
          <w:szCs w:val="30"/>
        </w:rPr>
      </w:pPr>
      <w:bookmarkStart w:id="32" w:name="_Toc43478042"/>
      <w:bookmarkStart w:id="33" w:name="_Toc43478070"/>
      <w:bookmarkStart w:id="34" w:name="_Toc43484493"/>
      <w:bookmarkStart w:id="35" w:name="_Toc43484526"/>
      <w:bookmarkStart w:id="36" w:name="_Toc43484559"/>
      <w:bookmarkStart w:id="37" w:name="_Toc43490243"/>
      <w:bookmarkStart w:id="38" w:name="_Toc44540130"/>
      <w:bookmarkEnd w:id="32"/>
      <w:bookmarkEnd w:id="33"/>
      <w:bookmarkEnd w:id="34"/>
      <w:bookmarkEnd w:id="35"/>
      <w:bookmarkEnd w:id="36"/>
      <w:bookmarkEnd w:id="37"/>
      <w:bookmarkEnd w:id="38"/>
    </w:p>
    <w:p w:rsidR="00286460" w:rsidRPr="00F9354E" w:rsidRDefault="00286460" w:rsidP="00286460">
      <w:pPr>
        <w:pStyle w:val="a8"/>
        <w:keepNext/>
        <w:keepLines/>
        <w:widowControl w:val="0"/>
        <w:numPr>
          <w:ilvl w:val="0"/>
          <w:numId w:val="6"/>
        </w:numPr>
        <w:spacing w:before="260" w:after="260" w:line="416" w:lineRule="auto"/>
        <w:ind w:firstLineChars="0"/>
        <w:jc w:val="both"/>
        <w:outlineLvl w:val="2"/>
        <w:rPr>
          <w:rFonts w:cstheme="minorBidi"/>
          <w:b/>
          <w:bCs/>
          <w:vanish/>
          <w:kern w:val="2"/>
          <w:sz w:val="30"/>
          <w:szCs w:val="30"/>
        </w:rPr>
      </w:pPr>
      <w:bookmarkStart w:id="39" w:name="_Toc43478043"/>
      <w:bookmarkStart w:id="40" w:name="_Toc43478071"/>
      <w:bookmarkStart w:id="41" w:name="_Toc43484494"/>
      <w:bookmarkStart w:id="42" w:name="_Toc43484527"/>
      <w:bookmarkStart w:id="43" w:name="_Toc43484560"/>
      <w:bookmarkStart w:id="44" w:name="_Toc43490244"/>
      <w:bookmarkStart w:id="45" w:name="_Toc44540131"/>
      <w:bookmarkEnd w:id="39"/>
      <w:bookmarkEnd w:id="40"/>
      <w:bookmarkEnd w:id="41"/>
      <w:bookmarkEnd w:id="42"/>
      <w:bookmarkEnd w:id="43"/>
      <w:bookmarkEnd w:id="44"/>
      <w:bookmarkEnd w:id="45"/>
    </w:p>
    <w:p w:rsidR="00286460" w:rsidRPr="00F9354E" w:rsidRDefault="00286460" w:rsidP="00286460">
      <w:pPr>
        <w:pStyle w:val="a8"/>
        <w:keepNext/>
        <w:keepLines/>
        <w:widowControl w:val="0"/>
        <w:numPr>
          <w:ilvl w:val="1"/>
          <w:numId w:val="6"/>
        </w:numPr>
        <w:spacing w:before="260" w:after="260" w:line="416" w:lineRule="auto"/>
        <w:ind w:firstLineChars="0"/>
        <w:jc w:val="both"/>
        <w:outlineLvl w:val="2"/>
        <w:rPr>
          <w:rFonts w:cstheme="minorBidi"/>
          <w:b/>
          <w:bCs/>
          <w:vanish/>
          <w:kern w:val="2"/>
          <w:sz w:val="30"/>
          <w:szCs w:val="30"/>
        </w:rPr>
      </w:pPr>
      <w:bookmarkStart w:id="46" w:name="_Toc43478044"/>
      <w:bookmarkStart w:id="47" w:name="_Toc43478072"/>
      <w:bookmarkStart w:id="48" w:name="_Toc43484495"/>
      <w:bookmarkStart w:id="49" w:name="_Toc43484528"/>
      <w:bookmarkStart w:id="50" w:name="_Toc43484561"/>
      <w:bookmarkStart w:id="51" w:name="_Toc43490245"/>
      <w:bookmarkStart w:id="52" w:name="_Toc44540132"/>
      <w:bookmarkEnd w:id="46"/>
      <w:bookmarkEnd w:id="47"/>
      <w:bookmarkEnd w:id="48"/>
      <w:bookmarkEnd w:id="49"/>
      <w:bookmarkEnd w:id="50"/>
      <w:bookmarkEnd w:id="51"/>
      <w:bookmarkEnd w:id="52"/>
    </w:p>
    <w:p w:rsidR="00286460" w:rsidRPr="00F9354E" w:rsidRDefault="00286460" w:rsidP="00286460">
      <w:pPr>
        <w:pStyle w:val="a8"/>
        <w:keepNext/>
        <w:keepLines/>
        <w:widowControl w:val="0"/>
        <w:numPr>
          <w:ilvl w:val="1"/>
          <w:numId w:val="6"/>
        </w:numPr>
        <w:spacing w:before="260" w:after="260" w:line="416" w:lineRule="auto"/>
        <w:ind w:firstLineChars="0"/>
        <w:jc w:val="both"/>
        <w:outlineLvl w:val="2"/>
        <w:rPr>
          <w:rFonts w:cstheme="minorBidi"/>
          <w:b/>
          <w:bCs/>
          <w:vanish/>
          <w:kern w:val="2"/>
          <w:sz w:val="30"/>
          <w:szCs w:val="30"/>
        </w:rPr>
      </w:pPr>
      <w:bookmarkStart w:id="53" w:name="_Toc43478045"/>
      <w:bookmarkStart w:id="54" w:name="_Toc43478073"/>
      <w:bookmarkStart w:id="55" w:name="_Toc43484496"/>
      <w:bookmarkStart w:id="56" w:name="_Toc43484529"/>
      <w:bookmarkStart w:id="57" w:name="_Toc43484562"/>
      <w:bookmarkStart w:id="58" w:name="_Toc43490246"/>
      <w:bookmarkStart w:id="59" w:name="_Toc44540133"/>
      <w:bookmarkEnd w:id="53"/>
      <w:bookmarkEnd w:id="54"/>
      <w:bookmarkEnd w:id="55"/>
      <w:bookmarkEnd w:id="56"/>
      <w:bookmarkEnd w:id="57"/>
      <w:bookmarkEnd w:id="58"/>
      <w:bookmarkEnd w:id="59"/>
    </w:p>
    <w:p w:rsidR="00A313E5" w:rsidRPr="00F9354E" w:rsidRDefault="00A313E5" w:rsidP="00286460">
      <w:pPr>
        <w:pStyle w:val="3"/>
        <w:numPr>
          <w:ilvl w:val="1"/>
          <w:numId w:val="6"/>
        </w:numPr>
        <w:rPr>
          <w:rFonts w:ascii="宋体" w:eastAsia="宋体" w:hAnsi="宋体"/>
          <w:sz w:val="30"/>
          <w:szCs w:val="30"/>
        </w:rPr>
      </w:pPr>
      <w:bookmarkStart w:id="60" w:name="_Toc44540134"/>
      <w:r w:rsidRPr="00F9354E">
        <w:rPr>
          <w:rFonts w:ascii="宋体" w:eastAsia="宋体" w:hAnsi="宋体" w:hint="eastAsia"/>
          <w:sz w:val="30"/>
          <w:szCs w:val="30"/>
        </w:rPr>
        <w:t>数据集描述</w:t>
      </w:r>
      <w:bookmarkEnd w:id="60"/>
    </w:p>
    <w:p w:rsidR="00586321" w:rsidRPr="00F9354E" w:rsidRDefault="00586321" w:rsidP="00586321">
      <w:pPr>
        <w:ind w:firstLineChars="200" w:firstLine="420"/>
        <w:rPr>
          <w:rFonts w:ascii="宋体" w:eastAsia="宋体" w:hAnsi="宋体"/>
          <w:szCs w:val="21"/>
        </w:rPr>
      </w:pPr>
      <w:r w:rsidRPr="00F9354E">
        <w:rPr>
          <w:rFonts w:ascii="宋体" w:eastAsia="宋体" w:hAnsi="宋体" w:hint="eastAsia"/>
          <w:szCs w:val="21"/>
        </w:rPr>
        <w:t>本次评测的训练数据有：</w:t>
      </w:r>
    </w:p>
    <w:p w:rsidR="00586321" w:rsidRPr="00F9354E" w:rsidRDefault="00586321" w:rsidP="00586321">
      <w:pPr>
        <w:pStyle w:val="a8"/>
        <w:numPr>
          <w:ilvl w:val="0"/>
          <w:numId w:val="7"/>
        </w:numPr>
        <w:ind w:firstLineChars="0"/>
        <w:rPr>
          <w:sz w:val="21"/>
          <w:szCs w:val="21"/>
        </w:rPr>
      </w:pPr>
      <w:r w:rsidRPr="00F9354E">
        <w:rPr>
          <w:rFonts w:hint="eastAsia"/>
          <w:sz w:val="21"/>
          <w:szCs w:val="21"/>
        </w:rPr>
        <w:t>1</w:t>
      </w:r>
      <w:r w:rsidRPr="00F9354E">
        <w:rPr>
          <w:sz w:val="21"/>
          <w:szCs w:val="21"/>
        </w:rPr>
        <w:t>500</w:t>
      </w:r>
      <w:r w:rsidRPr="00F9354E">
        <w:rPr>
          <w:rFonts w:hint="eastAsia"/>
          <w:sz w:val="21"/>
          <w:szCs w:val="21"/>
        </w:rPr>
        <w:t>条标注数据</w:t>
      </w:r>
    </w:p>
    <w:p w:rsidR="00586321" w:rsidRPr="00F9354E" w:rsidRDefault="00586321" w:rsidP="00586321">
      <w:pPr>
        <w:pStyle w:val="a8"/>
        <w:numPr>
          <w:ilvl w:val="0"/>
          <w:numId w:val="7"/>
        </w:numPr>
        <w:ind w:firstLineChars="0"/>
        <w:rPr>
          <w:sz w:val="21"/>
          <w:szCs w:val="21"/>
        </w:rPr>
      </w:pPr>
      <w:r w:rsidRPr="00F9354E">
        <w:rPr>
          <w:rFonts w:hint="eastAsia"/>
          <w:sz w:val="21"/>
          <w:szCs w:val="21"/>
        </w:rPr>
        <w:t>1</w:t>
      </w:r>
      <w:r w:rsidRPr="00F9354E">
        <w:rPr>
          <w:sz w:val="21"/>
          <w:szCs w:val="21"/>
        </w:rPr>
        <w:t>000</w:t>
      </w:r>
      <w:r w:rsidRPr="00F9354E">
        <w:rPr>
          <w:rFonts w:hint="eastAsia"/>
          <w:sz w:val="21"/>
          <w:szCs w:val="21"/>
        </w:rPr>
        <w:t>条非标注数据。</w:t>
      </w:r>
    </w:p>
    <w:p w:rsidR="00586321" w:rsidRPr="00F9354E" w:rsidRDefault="00586321" w:rsidP="00586321">
      <w:pPr>
        <w:pStyle w:val="a8"/>
        <w:numPr>
          <w:ilvl w:val="0"/>
          <w:numId w:val="7"/>
        </w:numPr>
        <w:ind w:firstLineChars="0"/>
        <w:rPr>
          <w:sz w:val="21"/>
          <w:szCs w:val="21"/>
        </w:rPr>
      </w:pPr>
      <w:r w:rsidRPr="00F9354E">
        <w:rPr>
          <w:sz w:val="21"/>
          <w:szCs w:val="21"/>
        </w:rPr>
        <w:t>6</w:t>
      </w:r>
      <w:r w:rsidRPr="00F9354E">
        <w:rPr>
          <w:rFonts w:hint="eastAsia"/>
          <w:sz w:val="21"/>
          <w:szCs w:val="21"/>
        </w:rPr>
        <w:t>个类别的</w:t>
      </w:r>
      <w:r w:rsidRPr="00F9354E">
        <w:rPr>
          <w:sz w:val="21"/>
          <w:szCs w:val="21"/>
        </w:rPr>
        <w:t>6292</w:t>
      </w:r>
      <w:r w:rsidRPr="00F9354E">
        <w:rPr>
          <w:rFonts w:hint="eastAsia"/>
          <w:sz w:val="21"/>
          <w:szCs w:val="21"/>
        </w:rPr>
        <w:t>个实体词词表</w:t>
      </w:r>
    </w:p>
    <w:p w:rsidR="00586321" w:rsidRPr="00F9354E" w:rsidRDefault="00586321" w:rsidP="00586321">
      <w:pPr>
        <w:ind w:firstLine="420"/>
        <w:rPr>
          <w:rFonts w:ascii="宋体" w:eastAsia="宋体" w:hAnsi="宋体"/>
          <w:szCs w:val="21"/>
        </w:rPr>
      </w:pPr>
      <w:r w:rsidRPr="00F9354E">
        <w:rPr>
          <w:rFonts w:ascii="宋体" w:eastAsia="宋体" w:hAnsi="宋体" w:hint="eastAsia"/>
          <w:szCs w:val="21"/>
        </w:rPr>
        <w:t>标注数据</w:t>
      </w:r>
      <w:proofErr w:type="gramStart"/>
      <w:r w:rsidRPr="00F9354E">
        <w:rPr>
          <w:rFonts w:ascii="宋体" w:eastAsia="宋体" w:hAnsi="宋体" w:hint="eastAsia"/>
          <w:szCs w:val="21"/>
        </w:rPr>
        <w:t>集统计</w:t>
      </w:r>
      <w:proofErr w:type="gramEnd"/>
      <w:r w:rsidRPr="00F9354E">
        <w:rPr>
          <w:rFonts w:ascii="宋体" w:eastAsia="宋体" w:hAnsi="宋体" w:hint="eastAsia"/>
          <w:szCs w:val="21"/>
        </w:rPr>
        <w:t>如下表</w:t>
      </w:r>
    </w:p>
    <w:tbl>
      <w:tblPr>
        <w:tblStyle w:val="a9"/>
        <w:tblW w:w="0" w:type="auto"/>
        <w:tblLook w:val="04A0" w:firstRow="1" w:lastRow="0" w:firstColumn="1" w:lastColumn="0" w:noHBand="0" w:noVBand="1"/>
      </w:tblPr>
      <w:tblGrid>
        <w:gridCol w:w="953"/>
        <w:gridCol w:w="743"/>
        <w:gridCol w:w="1418"/>
        <w:gridCol w:w="709"/>
        <w:gridCol w:w="850"/>
        <w:gridCol w:w="851"/>
        <w:gridCol w:w="708"/>
        <w:gridCol w:w="1302"/>
        <w:gridCol w:w="762"/>
      </w:tblGrid>
      <w:tr w:rsidR="00586321" w:rsidRPr="00F9354E" w:rsidTr="007C0DDB">
        <w:trPr>
          <w:trHeight w:val="320"/>
        </w:trPr>
        <w:tc>
          <w:tcPr>
            <w:tcW w:w="953" w:type="dxa"/>
            <w:noWrap/>
            <w:hideMark/>
          </w:tcPr>
          <w:p w:rsidR="00586321" w:rsidRPr="00F9354E" w:rsidRDefault="00586321" w:rsidP="007C0DDB">
            <w:pPr>
              <w:ind w:firstLine="420"/>
              <w:rPr>
                <w:rFonts w:ascii="宋体" w:eastAsia="宋体" w:hAnsi="宋体"/>
                <w:szCs w:val="21"/>
              </w:rPr>
            </w:pPr>
            <w:r w:rsidRPr="00F9354E">
              <w:rPr>
                <w:rFonts w:ascii="宋体" w:eastAsia="宋体" w:hAnsi="宋体" w:hint="eastAsia"/>
                <w:szCs w:val="21"/>
              </w:rPr>
              <w:t xml:space="preserve">　</w:t>
            </w:r>
          </w:p>
        </w:tc>
        <w:tc>
          <w:tcPr>
            <w:tcW w:w="743" w:type="dxa"/>
            <w:noWrap/>
            <w:hideMark/>
          </w:tcPr>
          <w:p w:rsidR="00586321" w:rsidRPr="00F9354E" w:rsidRDefault="00586321" w:rsidP="007C0DDB">
            <w:pPr>
              <w:rPr>
                <w:rFonts w:ascii="宋体" w:eastAsia="宋体" w:hAnsi="宋体"/>
                <w:szCs w:val="21"/>
              </w:rPr>
            </w:pPr>
            <w:r w:rsidRPr="00F9354E">
              <w:rPr>
                <w:rFonts w:ascii="宋体" w:eastAsia="宋体" w:hAnsi="宋体" w:hint="eastAsia"/>
                <w:szCs w:val="21"/>
              </w:rPr>
              <w:t>文本</w:t>
            </w:r>
          </w:p>
        </w:tc>
        <w:tc>
          <w:tcPr>
            <w:tcW w:w="1418" w:type="dxa"/>
            <w:noWrap/>
            <w:hideMark/>
          </w:tcPr>
          <w:p w:rsidR="00586321" w:rsidRPr="00F9354E" w:rsidRDefault="00586321" w:rsidP="007C0DDB">
            <w:pPr>
              <w:rPr>
                <w:rFonts w:ascii="宋体" w:eastAsia="宋体" w:hAnsi="宋体"/>
                <w:szCs w:val="21"/>
              </w:rPr>
            </w:pPr>
            <w:r w:rsidRPr="00F9354E">
              <w:rPr>
                <w:rFonts w:ascii="宋体" w:eastAsia="宋体" w:hAnsi="宋体" w:hint="eastAsia"/>
                <w:szCs w:val="21"/>
              </w:rPr>
              <w:t>疾病和诊断</w:t>
            </w:r>
          </w:p>
        </w:tc>
        <w:tc>
          <w:tcPr>
            <w:tcW w:w="709" w:type="dxa"/>
            <w:noWrap/>
            <w:hideMark/>
          </w:tcPr>
          <w:p w:rsidR="00586321" w:rsidRPr="00F9354E" w:rsidRDefault="00586321" w:rsidP="007C0DDB">
            <w:pPr>
              <w:rPr>
                <w:rFonts w:ascii="宋体" w:eastAsia="宋体" w:hAnsi="宋体"/>
                <w:szCs w:val="21"/>
              </w:rPr>
            </w:pPr>
            <w:r w:rsidRPr="00F9354E">
              <w:rPr>
                <w:rFonts w:ascii="宋体" w:eastAsia="宋体" w:hAnsi="宋体" w:hint="eastAsia"/>
                <w:szCs w:val="21"/>
              </w:rPr>
              <w:t>检查</w:t>
            </w:r>
          </w:p>
        </w:tc>
        <w:tc>
          <w:tcPr>
            <w:tcW w:w="850" w:type="dxa"/>
            <w:noWrap/>
            <w:hideMark/>
          </w:tcPr>
          <w:p w:rsidR="00586321" w:rsidRPr="00F9354E" w:rsidRDefault="00586321" w:rsidP="007C0DDB">
            <w:pPr>
              <w:rPr>
                <w:rFonts w:ascii="宋体" w:eastAsia="宋体" w:hAnsi="宋体"/>
                <w:szCs w:val="21"/>
              </w:rPr>
            </w:pPr>
            <w:r w:rsidRPr="00F9354E">
              <w:rPr>
                <w:rFonts w:ascii="宋体" w:eastAsia="宋体" w:hAnsi="宋体" w:hint="eastAsia"/>
                <w:szCs w:val="21"/>
              </w:rPr>
              <w:t>检验</w:t>
            </w:r>
          </w:p>
        </w:tc>
        <w:tc>
          <w:tcPr>
            <w:tcW w:w="851" w:type="dxa"/>
            <w:noWrap/>
            <w:hideMark/>
          </w:tcPr>
          <w:p w:rsidR="00586321" w:rsidRPr="00F9354E" w:rsidRDefault="00586321" w:rsidP="007C0DDB">
            <w:pPr>
              <w:rPr>
                <w:rFonts w:ascii="宋体" w:eastAsia="宋体" w:hAnsi="宋体"/>
                <w:szCs w:val="21"/>
              </w:rPr>
            </w:pPr>
            <w:r w:rsidRPr="00F9354E">
              <w:rPr>
                <w:rFonts w:ascii="宋体" w:eastAsia="宋体" w:hAnsi="宋体" w:hint="eastAsia"/>
                <w:szCs w:val="21"/>
              </w:rPr>
              <w:t>手术</w:t>
            </w:r>
          </w:p>
        </w:tc>
        <w:tc>
          <w:tcPr>
            <w:tcW w:w="708" w:type="dxa"/>
            <w:noWrap/>
            <w:hideMark/>
          </w:tcPr>
          <w:p w:rsidR="00586321" w:rsidRPr="00F9354E" w:rsidRDefault="00586321" w:rsidP="007C0DDB">
            <w:pPr>
              <w:rPr>
                <w:rFonts w:ascii="宋体" w:eastAsia="宋体" w:hAnsi="宋体"/>
                <w:szCs w:val="21"/>
              </w:rPr>
            </w:pPr>
            <w:r w:rsidRPr="00F9354E">
              <w:rPr>
                <w:rFonts w:ascii="宋体" w:eastAsia="宋体" w:hAnsi="宋体" w:hint="eastAsia"/>
                <w:szCs w:val="21"/>
              </w:rPr>
              <w:t>药物</w:t>
            </w:r>
          </w:p>
        </w:tc>
        <w:tc>
          <w:tcPr>
            <w:tcW w:w="1302" w:type="dxa"/>
            <w:noWrap/>
            <w:hideMark/>
          </w:tcPr>
          <w:p w:rsidR="00586321" w:rsidRPr="00F9354E" w:rsidRDefault="00586321" w:rsidP="007C0DDB">
            <w:pPr>
              <w:rPr>
                <w:rFonts w:ascii="宋体" w:eastAsia="宋体" w:hAnsi="宋体"/>
                <w:szCs w:val="21"/>
              </w:rPr>
            </w:pPr>
            <w:r w:rsidRPr="00F9354E">
              <w:rPr>
                <w:rFonts w:ascii="宋体" w:eastAsia="宋体" w:hAnsi="宋体" w:hint="eastAsia"/>
                <w:szCs w:val="21"/>
              </w:rPr>
              <w:t>解剖部位</w:t>
            </w:r>
          </w:p>
        </w:tc>
        <w:tc>
          <w:tcPr>
            <w:tcW w:w="762" w:type="dxa"/>
            <w:noWrap/>
            <w:hideMark/>
          </w:tcPr>
          <w:p w:rsidR="00586321" w:rsidRPr="00F9354E" w:rsidRDefault="00586321" w:rsidP="007C0DDB">
            <w:pPr>
              <w:rPr>
                <w:rFonts w:ascii="宋体" w:eastAsia="宋体" w:hAnsi="宋体"/>
                <w:szCs w:val="21"/>
              </w:rPr>
            </w:pPr>
            <w:r w:rsidRPr="00F9354E">
              <w:rPr>
                <w:rFonts w:ascii="宋体" w:eastAsia="宋体" w:hAnsi="宋体" w:hint="eastAsia"/>
                <w:szCs w:val="21"/>
              </w:rPr>
              <w:t>总数</w:t>
            </w:r>
          </w:p>
        </w:tc>
      </w:tr>
      <w:tr w:rsidR="00586321" w:rsidRPr="00F9354E" w:rsidTr="007C0DDB">
        <w:trPr>
          <w:trHeight w:val="320"/>
        </w:trPr>
        <w:tc>
          <w:tcPr>
            <w:tcW w:w="953" w:type="dxa"/>
            <w:noWrap/>
            <w:hideMark/>
          </w:tcPr>
          <w:p w:rsidR="00586321" w:rsidRPr="00F9354E" w:rsidRDefault="00586321" w:rsidP="007C0DDB">
            <w:pPr>
              <w:rPr>
                <w:rFonts w:ascii="宋体" w:eastAsia="宋体" w:hAnsi="宋体"/>
                <w:szCs w:val="21"/>
              </w:rPr>
            </w:pPr>
            <w:r w:rsidRPr="00F9354E">
              <w:rPr>
                <w:rFonts w:ascii="宋体" w:eastAsia="宋体" w:hAnsi="宋体" w:hint="eastAsia"/>
                <w:szCs w:val="21"/>
              </w:rPr>
              <w:t>训练集</w:t>
            </w:r>
          </w:p>
        </w:tc>
        <w:tc>
          <w:tcPr>
            <w:tcW w:w="743" w:type="dxa"/>
            <w:noWrap/>
            <w:hideMark/>
          </w:tcPr>
          <w:p w:rsidR="00586321" w:rsidRPr="00F9354E" w:rsidRDefault="00586321" w:rsidP="007C0DDB">
            <w:pPr>
              <w:rPr>
                <w:rFonts w:ascii="宋体" w:eastAsia="宋体" w:hAnsi="宋体"/>
                <w:szCs w:val="21"/>
              </w:rPr>
            </w:pPr>
            <w:r w:rsidRPr="00F9354E">
              <w:rPr>
                <w:rFonts w:ascii="宋体" w:eastAsia="宋体" w:hAnsi="宋体" w:hint="eastAsia"/>
                <w:szCs w:val="21"/>
              </w:rPr>
              <w:t>1</w:t>
            </w:r>
            <w:r w:rsidRPr="00F9354E">
              <w:rPr>
                <w:rFonts w:ascii="宋体" w:eastAsia="宋体" w:hAnsi="宋体"/>
                <w:szCs w:val="21"/>
              </w:rPr>
              <w:t>5</w:t>
            </w:r>
            <w:r w:rsidRPr="00F9354E">
              <w:rPr>
                <w:rFonts w:ascii="宋体" w:eastAsia="宋体" w:hAnsi="宋体" w:hint="eastAsia"/>
                <w:szCs w:val="21"/>
              </w:rPr>
              <w:t>00</w:t>
            </w:r>
          </w:p>
        </w:tc>
        <w:tc>
          <w:tcPr>
            <w:tcW w:w="1418" w:type="dxa"/>
            <w:noWrap/>
            <w:hideMark/>
          </w:tcPr>
          <w:p w:rsidR="00586321" w:rsidRPr="00F9354E" w:rsidRDefault="00586321" w:rsidP="007C0DDB">
            <w:pPr>
              <w:ind w:firstLine="420"/>
              <w:rPr>
                <w:rFonts w:ascii="宋体" w:eastAsia="宋体" w:hAnsi="宋体"/>
                <w:szCs w:val="21"/>
              </w:rPr>
            </w:pPr>
            <w:r w:rsidRPr="00F9354E">
              <w:rPr>
                <w:rFonts w:ascii="宋体" w:eastAsia="宋体" w:hAnsi="宋体" w:hint="eastAsia"/>
                <w:szCs w:val="21"/>
              </w:rPr>
              <w:t>6</w:t>
            </w:r>
            <w:r w:rsidRPr="00F9354E">
              <w:rPr>
                <w:rFonts w:ascii="宋体" w:eastAsia="宋体" w:hAnsi="宋体"/>
                <w:szCs w:val="21"/>
              </w:rPr>
              <w:t>211</w:t>
            </w:r>
          </w:p>
        </w:tc>
        <w:tc>
          <w:tcPr>
            <w:tcW w:w="709" w:type="dxa"/>
            <w:noWrap/>
            <w:hideMark/>
          </w:tcPr>
          <w:p w:rsidR="00586321" w:rsidRPr="00F9354E" w:rsidRDefault="00586321" w:rsidP="007C0DDB">
            <w:pPr>
              <w:rPr>
                <w:rFonts w:ascii="宋体" w:eastAsia="宋体" w:hAnsi="宋体"/>
                <w:szCs w:val="21"/>
              </w:rPr>
            </w:pPr>
            <w:r w:rsidRPr="00F9354E">
              <w:rPr>
                <w:rFonts w:ascii="宋体" w:eastAsia="宋体" w:hAnsi="宋体" w:hint="eastAsia"/>
                <w:szCs w:val="21"/>
              </w:rPr>
              <w:t>1</w:t>
            </w:r>
            <w:r w:rsidRPr="00F9354E">
              <w:rPr>
                <w:rFonts w:ascii="宋体" w:eastAsia="宋体" w:hAnsi="宋体"/>
                <w:szCs w:val="21"/>
              </w:rPr>
              <w:t>490</w:t>
            </w:r>
          </w:p>
        </w:tc>
        <w:tc>
          <w:tcPr>
            <w:tcW w:w="850" w:type="dxa"/>
            <w:noWrap/>
            <w:hideMark/>
          </w:tcPr>
          <w:p w:rsidR="00586321" w:rsidRPr="00F9354E" w:rsidRDefault="00586321" w:rsidP="007C0DDB">
            <w:pPr>
              <w:rPr>
                <w:rFonts w:ascii="宋体" w:eastAsia="宋体" w:hAnsi="宋体"/>
                <w:szCs w:val="21"/>
              </w:rPr>
            </w:pPr>
            <w:r w:rsidRPr="00F9354E">
              <w:rPr>
                <w:rFonts w:ascii="宋体" w:eastAsia="宋体" w:hAnsi="宋体" w:hint="eastAsia"/>
                <w:szCs w:val="21"/>
              </w:rPr>
              <w:t>1</w:t>
            </w:r>
            <w:r w:rsidRPr="00F9354E">
              <w:rPr>
                <w:rFonts w:ascii="宋体" w:eastAsia="宋体" w:hAnsi="宋体"/>
                <w:szCs w:val="21"/>
              </w:rPr>
              <w:t>885</w:t>
            </w:r>
          </w:p>
        </w:tc>
        <w:tc>
          <w:tcPr>
            <w:tcW w:w="851" w:type="dxa"/>
            <w:noWrap/>
            <w:hideMark/>
          </w:tcPr>
          <w:p w:rsidR="00586321" w:rsidRPr="00F9354E" w:rsidRDefault="00586321" w:rsidP="007C0DDB">
            <w:pPr>
              <w:rPr>
                <w:rFonts w:ascii="宋体" w:eastAsia="宋体" w:hAnsi="宋体"/>
                <w:szCs w:val="21"/>
              </w:rPr>
            </w:pPr>
            <w:r w:rsidRPr="00F9354E">
              <w:rPr>
                <w:rFonts w:ascii="宋体" w:eastAsia="宋体" w:hAnsi="宋体" w:hint="eastAsia"/>
                <w:szCs w:val="21"/>
              </w:rPr>
              <w:t>1</w:t>
            </w:r>
            <w:r w:rsidRPr="00F9354E">
              <w:rPr>
                <w:rFonts w:ascii="宋体" w:eastAsia="宋体" w:hAnsi="宋体"/>
                <w:szCs w:val="21"/>
              </w:rPr>
              <w:t>327</w:t>
            </w:r>
          </w:p>
        </w:tc>
        <w:tc>
          <w:tcPr>
            <w:tcW w:w="708" w:type="dxa"/>
            <w:noWrap/>
            <w:hideMark/>
          </w:tcPr>
          <w:p w:rsidR="00586321" w:rsidRPr="00F9354E" w:rsidRDefault="00586321" w:rsidP="007C0DDB">
            <w:pPr>
              <w:rPr>
                <w:rFonts w:ascii="宋体" w:eastAsia="宋体" w:hAnsi="宋体"/>
                <w:szCs w:val="21"/>
              </w:rPr>
            </w:pPr>
            <w:r w:rsidRPr="00F9354E">
              <w:rPr>
                <w:rFonts w:ascii="宋体" w:eastAsia="宋体" w:hAnsi="宋体" w:hint="eastAsia"/>
                <w:szCs w:val="21"/>
              </w:rPr>
              <w:t>2</w:t>
            </w:r>
            <w:r w:rsidRPr="00F9354E">
              <w:rPr>
                <w:rFonts w:ascii="宋体" w:eastAsia="宋体" w:hAnsi="宋体"/>
                <w:szCs w:val="21"/>
              </w:rPr>
              <w:t>841</w:t>
            </w:r>
          </w:p>
        </w:tc>
        <w:tc>
          <w:tcPr>
            <w:tcW w:w="1302" w:type="dxa"/>
            <w:noWrap/>
            <w:hideMark/>
          </w:tcPr>
          <w:p w:rsidR="00586321" w:rsidRPr="00F9354E" w:rsidRDefault="00586321" w:rsidP="007C0DDB">
            <w:pPr>
              <w:jc w:val="center"/>
              <w:rPr>
                <w:rFonts w:ascii="宋体" w:eastAsia="宋体" w:hAnsi="宋体"/>
                <w:szCs w:val="21"/>
              </w:rPr>
            </w:pPr>
            <w:r w:rsidRPr="00F9354E">
              <w:rPr>
                <w:rFonts w:ascii="宋体" w:eastAsia="宋体" w:hAnsi="宋体"/>
                <w:szCs w:val="21"/>
              </w:rPr>
              <w:t>12660</w:t>
            </w:r>
          </w:p>
        </w:tc>
        <w:tc>
          <w:tcPr>
            <w:tcW w:w="762" w:type="dxa"/>
            <w:noWrap/>
            <w:hideMark/>
          </w:tcPr>
          <w:p w:rsidR="00586321" w:rsidRPr="00F9354E" w:rsidRDefault="00586321" w:rsidP="007C0DDB">
            <w:pPr>
              <w:rPr>
                <w:rFonts w:ascii="宋体" w:eastAsia="宋体" w:hAnsi="宋体"/>
                <w:szCs w:val="21"/>
              </w:rPr>
            </w:pPr>
            <w:r w:rsidRPr="00F9354E">
              <w:rPr>
                <w:rFonts w:ascii="宋体" w:eastAsia="宋体" w:hAnsi="宋体"/>
                <w:szCs w:val="21"/>
              </w:rPr>
              <w:t>26414</w:t>
            </w:r>
          </w:p>
        </w:tc>
      </w:tr>
    </w:tbl>
    <w:p w:rsidR="00AA15BF" w:rsidRPr="00F9354E" w:rsidRDefault="00AA15BF" w:rsidP="00AA15BF">
      <w:pPr>
        <w:rPr>
          <w:rFonts w:ascii="宋体" w:eastAsia="宋体" w:hAnsi="宋体"/>
        </w:rPr>
      </w:pPr>
    </w:p>
    <w:p w:rsidR="00A313E5" w:rsidRPr="00F9354E" w:rsidRDefault="00A313E5" w:rsidP="002F6B38">
      <w:pPr>
        <w:pStyle w:val="2"/>
        <w:numPr>
          <w:ilvl w:val="0"/>
          <w:numId w:val="5"/>
        </w:numPr>
        <w:rPr>
          <w:rFonts w:ascii="宋体" w:eastAsia="宋体" w:hAnsi="宋体"/>
        </w:rPr>
      </w:pPr>
      <w:bookmarkStart w:id="61" w:name="_Toc44540135"/>
      <w:r w:rsidRPr="00F9354E">
        <w:rPr>
          <w:rFonts w:ascii="宋体" w:eastAsia="宋体" w:hAnsi="宋体" w:hint="eastAsia"/>
        </w:rPr>
        <w:t>评价指标</w:t>
      </w:r>
      <w:bookmarkEnd w:id="61"/>
    </w:p>
    <w:p w:rsidR="00586321" w:rsidRPr="00F9354E" w:rsidRDefault="00586321" w:rsidP="00586321">
      <w:pPr>
        <w:ind w:left="420"/>
        <w:rPr>
          <w:rFonts w:ascii="宋体" w:eastAsia="宋体" w:hAnsi="宋体"/>
          <w:szCs w:val="21"/>
        </w:rPr>
      </w:pPr>
      <w:proofErr w:type="gramStart"/>
      <w:r w:rsidRPr="00F9354E">
        <w:rPr>
          <w:rFonts w:ascii="宋体" w:eastAsia="宋体" w:hAnsi="宋体" w:hint="eastAsia"/>
          <w:szCs w:val="21"/>
        </w:rPr>
        <w:t>本任务</w:t>
      </w:r>
      <w:proofErr w:type="gramEnd"/>
      <w:r w:rsidRPr="00F9354E">
        <w:rPr>
          <w:rFonts w:ascii="宋体" w:eastAsia="宋体" w:hAnsi="宋体" w:hint="eastAsia"/>
          <w:szCs w:val="21"/>
        </w:rPr>
        <w:t>采用精确率（Precision）、召回率（Recall）以及F</w:t>
      </w:r>
      <w:r w:rsidRPr="00F9354E">
        <w:rPr>
          <w:rFonts w:ascii="宋体" w:eastAsia="宋体" w:hAnsi="宋体"/>
          <w:szCs w:val="21"/>
        </w:rPr>
        <w:t>1</w:t>
      </w:r>
      <w:r w:rsidRPr="00F9354E">
        <w:rPr>
          <w:rFonts w:ascii="宋体" w:eastAsia="宋体" w:hAnsi="宋体" w:hint="eastAsia"/>
          <w:szCs w:val="21"/>
        </w:rPr>
        <w:t>-M</w:t>
      </w:r>
      <w:r w:rsidRPr="00F9354E">
        <w:rPr>
          <w:rFonts w:ascii="宋体" w:eastAsia="宋体" w:hAnsi="宋体"/>
          <w:szCs w:val="21"/>
        </w:rPr>
        <w:t>easure</w:t>
      </w:r>
      <w:r w:rsidRPr="00F9354E">
        <w:rPr>
          <w:rFonts w:ascii="宋体" w:eastAsia="宋体" w:hAnsi="宋体" w:hint="eastAsia"/>
          <w:szCs w:val="21"/>
        </w:rPr>
        <w:t>作为评测指标。参赛系统的输出结果集合记为</w:t>
      </w:r>
      <m:oMath>
        <m:r>
          <w:rPr>
            <w:rFonts w:ascii="Cambria Math" w:eastAsia="宋体" w:hAnsi="Cambria Math"/>
            <w:szCs w:val="21"/>
          </w:rPr>
          <m:t>S</m:t>
        </m:r>
        <m:r>
          <m:rPr>
            <m:sty m:val="p"/>
          </m:rPr>
          <w:rPr>
            <w:rFonts w:ascii="Cambria Math" w:eastAsia="宋体" w:hAnsi="Cambria Math" w:hint="eastAsia"/>
            <w:szCs w:val="21"/>
          </w:rPr>
          <m:t>=</m:t>
        </m:r>
        <m:r>
          <m:rPr>
            <m:sty m:val="p"/>
          </m:rPr>
          <w:rPr>
            <w:rFonts w:ascii="Cambria Math" w:eastAsia="宋体" w:hAnsi="Cambria Math"/>
            <w:szCs w:val="21"/>
          </w:rPr>
          <m:t>{</m:t>
        </m:r>
        <m:sSub>
          <m:sSubPr>
            <m:ctrlPr>
              <w:ins w:id="62" w:author="Microsoft Office 用户" w:date="2017-05-25T10:14:00Z">
                <w:rPr>
                  <w:rFonts w:ascii="Cambria Math" w:eastAsia="宋体" w:hAnsi="Cambria Math"/>
                  <w:szCs w:val="21"/>
                </w:rPr>
              </w:ins>
            </m:ctrlPr>
          </m:sSubPr>
          <m:e>
            <m:r>
              <w:rPr>
                <w:rFonts w:ascii="Cambria Math" w:eastAsia="宋体" w:hAnsi="Cambria Math"/>
                <w:szCs w:val="21"/>
              </w:rPr>
              <m:t>s</m:t>
            </m:r>
          </m:e>
          <m:sub>
            <m:r>
              <w:rPr>
                <w:rFonts w:ascii="Cambria Math" w:eastAsia="宋体" w:hAnsi="Cambria Math"/>
                <w:szCs w:val="21"/>
              </w:rPr>
              <m:t>1</m:t>
            </m:r>
          </m:sub>
        </m:sSub>
        <m:r>
          <m:rPr>
            <m:sty m:val="p"/>
          </m:rPr>
          <w:rPr>
            <w:rFonts w:ascii="Cambria Math" w:eastAsia="宋体" w:hAnsi="Cambria Math"/>
            <w:szCs w:val="21"/>
          </w:rPr>
          <m:t>,</m:t>
        </m:r>
        <m:sSub>
          <m:sSubPr>
            <m:ctrlPr>
              <w:ins w:id="63" w:author="Microsoft Office 用户" w:date="2017-05-25T10:14:00Z">
                <w:rPr>
                  <w:rFonts w:ascii="Cambria Math" w:eastAsia="宋体" w:hAnsi="Cambria Math"/>
                  <w:szCs w:val="21"/>
                </w:rPr>
              </w:ins>
            </m:ctrlPr>
          </m:sSubPr>
          <m:e>
            <m:r>
              <w:rPr>
                <w:rFonts w:ascii="Cambria Math" w:eastAsia="宋体" w:hAnsi="Cambria Math"/>
                <w:szCs w:val="21"/>
              </w:rPr>
              <m:t>s</m:t>
            </m:r>
          </m:e>
          <m:sub>
            <m:r>
              <w:rPr>
                <w:rFonts w:ascii="Cambria Math" w:eastAsia="宋体" w:hAnsi="Cambria Math"/>
                <w:szCs w:val="21"/>
              </w:rPr>
              <m:t>2</m:t>
            </m:r>
          </m:sub>
        </m:sSub>
        <m:r>
          <m:rPr>
            <m:sty m:val="p"/>
          </m:rPr>
          <w:rPr>
            <w:rFonts w:ascii="Cambria Math" w:eastAsia="宋体" w:hAnsi="Cambria Math"/>
            <w:szCs w:val="21"/>
          </w:rPr>
          <m:t>…</m:t>
        </m:r>
        <m:sSub>
          <m:sSubPr>
            <m:ctrlPr>
              <w:ins w:id="64" w:author="Microsoft Office 用户" w:date="2017-05-25T10:14:00Z">
                <w:rPr>
                  <w:rFonts w:ascii="Cambria Math" w:eastAsia="宋体" w:hAnsi="Cambria Math"/>
                  <w:szCs w:val="21"/>
                </w:rPr>
              </w:ins>
            </m:ctrlPr>
          </m:sSubPr>
          <m:e>
            <m:r>
              <w:rPr>
                <w:rFonts w:ascii="Cambria Math" w:eastAsia="宋体" w:hAnsi="Cambria Math"/>
                <w:szCs w:val="21"/>
              </w:rPr>
              <m:t>s</m:t>
            </m:r>
          </m:e>
          <m:sub>
            <m:r>
              <w:rPr>
                <w:rFonts w:ascii="Cambria Math" w:eastAsia="宋体" w:hAnsi="Cambria Math"/>
                <w:szCs w:val="21"/>
              </w:rPr>
              <m:t>m</m:t>
            </m:r>
          </m:sub>
        </m:sSub>
        <m:r>
          <m:rPr>
            <m:sty m:val="p"/>
          </m:rPr>
          <w:rPr>
            <w:rFonts w:ascii="Cambria Math" w:eastAsia="宋体" w:hAnsi="Cambria Math"/>
            <w:szCs w:val="21"/>
          </w:rPr>
          <m:t>}</m:t>
        </m:r>
      </m:oMath>
      <w:r w:rsidRPr="00F9354E">
        <w:rPr>
          <w:rFonts w:ascii="宋体" w:eastAsia="宋体" w:hAnsi="宋体" w:hint="eastAsia"/>
          <w:szCs w:val="21"/>
        </w:rPr>
        <w:t>，人工标注的结果（Gold</w:t>
      </w:r>
      <w:r w:rsidRPr="00F9354E">
        <w:rPr>
          <w:rFonts w:ascii="宋体" w:eastAsia="宋体" w:hAnsi="宋体"/>
          <w:szCs w:val="21"/>
        </w:rPr>
        <w:t xml:space="preserve"> </w:t>
      </w:r>
      <w:r w:rsidRPr="00F9354E">
        <w:rPr>
          <w:rFonts w:ascii="宋体" w:eastAsia="宋体" w:hAnsi="宋体" w:hint="eastAsia"/>
          <w:szCs w:val="21"/>
        </w:rPr>
        <w:t>Standard）集合记为</w:t>
      </w:r>
      <m:oMath>
        <m:r>
          <w:rPr>
            <w:rFonts w:ascii="Cambria Math" w:eastAsia="宋体" w:hAnsi="Cambria Math" w:hint="eastAsia"/>
            <w:szCs w:val="21"/>
          </w:rPr>
          <m:t>G</m:t>
        </m:r>
        <m:r>
          <m:rPr>
            <m:sty m:val="p"/>
          </m:rPr>
          <w:rPr>
            <w:rFonts w:ascii="Cambria Math" w:eastAsia="宋体" w:hAnsi="Cambria Math" w:hint="eastAsia"/>
            <w:szCs w:val="21"/>
          </w:rPr>
          <m:t>=</m:t>
        </m:r>
        <m:r>
          <m:rPr>
            <m:sty m:val="p"/>
          </m:rPr>
          <w:rPr>
            <w:rFonts w:ascii="Cambria Math" w:eastAsia="宋体" w:hAnsi="Cambria Math"/>
            <w:szCs w:val="21"/>
          </w:rPr>
          <m:t>{</m:t>
        </m:r>
        <m:sSub>
          <m:sSubPr>
            <m:ctrlPr>
              <w:ins w:id="65" w:author="Microsoft Office 用户" w:date="2017-05-25T10:14:00Z">
                <w:rPr>
                  <w:rFonts w:ascii="Cambria Math" w:eastAsia="宋体" w:hAnsi="Cambria Math"/>
                  <w:szCs w:val="21"/>
                </w:rPr>
              </w:ins>
            </m:ctrlPr>
          </m:sSubPr>
          <m:e>
            <m:r>
              <w:rPr>
                <w:rFonts w:ascii="Cambria Math" w:eastAsia="宋体" w:hAnsi="Cambria Math" w:hint="eastAsia"/>
                <w:szCs w:val="21"/>
              </w:rPr>
              <m:t>g</m:t>
            </m:r>
          </m:e>
          <m:sub>
            <m:r>
              <w:rPr>
                <w:rFonts w:ascii="Cambria Math" w:eastAsia="宋体" w:hAnsi="Cambria Math"/>
                <w:szCs w:val="21"/>
              </w:rPr>
              <m:t>1</m:t>
            </m:r>
          </m:sub>
        </m:sSub>
        <m:r>
          <m:rPr>
            <m:sty m:val="p"/>
          </m:rPr>
          <w:rPr>
            <w:rFonts w:ascii="Cambria Math" w:eastAsia="宋体" w:hAnsi="Cambria Math"/>
            <w:szCs w:val="21"/>
          </w:rPr>
          <m:t>,</m:t>
        </m:r>
        <m:sSub>
          <m:sSubPr>
            <m:ctrlPr>
              <w:ins w:id="66" w:author="Microsoft Office 用户" w:date="2017-05-25T10:14:00Z">
                <w:rPr>
                  <w:rFonts w:ascii="Cambria Math" w:eastAsia="宋体" w:hAnsi="Cambria Math"/>
                  <w:szCs w:val="21"/>
                </w:rPr>
              </w:ins>
            </m:ctrlPr>
          </m:sSubPr>
          <m:e>
            <m:r>
              <w:rPr>
                <w:rFonts w:ascii="Cambria Math" w:eastAsia="宋体" w:hAnsi="Cambria Math"/>
                <w:szCs w:val="21"/>
              </w:rPr>
              <m:t>g</m:t>
            </m:r>
          </m:e>
          <m:sub>
            <m:r>
              <w:rPr>
                <w:rFonts w:ascii="Cambria Math" w:eastAsia="宋体" w:hAnsi="Cambria Math"/>
                <w:szCs w:val="21"/>
              </w:rPr>
              <m:t>2</m:t>
            </m:r>
          </m:sub>
        </m:sSub>
        <m:r>
          <m:rPr>
            <m:sty m:val="p"/>
          </m:rPr>
          <w:rPr>
            <w:rFonts w:ascii="Cambria Math" w:eastAsia="宋体" w:hAnsi="Cambria Math"/>
            <w:szCs w:val="21"/>
          </w:rPr>
          <m:t>…</m:t>
        </m:r>
        <m:sSub>
          <m:sSubPr>
            <m:ctrlPr>
              <w:ins w:id="67" w:author="Microsoft Office 用户" w:date="2017-05-25T10:14:00Z">
                <w:rPr>
                  <w:rFonts w:ascii="Cambria Math" w:eastAsia="宋体" w:hAnsi="Cambria Math"/>
                  <w:szCs w:val="21"/>
                </w:rPr>
              </w:ins>
            </m:ctrlPr>
          </m:sSubPr>
          <m:e>
            <m:r>
              <w:rPr>
                <w:rFonts w:ascii="Cambria Math" w:eastAsia="宋体" w:hAnsi="Cambria Math"/>
                <w:szCs w:val="21"/>
              </w:rPr>
              <m:t>g</m:t>
            </m:r>
          </m:e>
          <m:sub>
            <m:r>
              <w:rPr>
                <w:rFonts w:ascii="Cambria Math" w:eastAsia="宋体" w:hAnsi="Cambria Math"/>
                <w:szCs w:val="21"/>
              </w:rPr>
              <m:t>n</m:t>
            </m:r>
          </m:sub>
        </m:sSub>
        <m:r>
          <m:rPr>
            <m:sty m:val="p"/>
          </m:rPr>
          <w:rPr>
            <w:rFonts w:ascii="Cambria Math" w:eastAsia="宋体" w:hAnsi="Cambria Math"/>
            <w:szCs w:val="21"/>
          </w:rPr>
          <m:t>}</m:t>
        </m:r>
      </m:oMath>
      <w:r w:rsidRPr="00F9354E">
        <w:rPr>
          <w:rFonts w:ascii="宋体" w:eastAsia="宋体" w:hAnsi="宋体" w:hint="eastAsia"/>
          <w:szCs w:val="21"/>
        </w:rPr>
        <w:t>。集合元素为一个实体提及，表示为四元组</w:t>
      </w:r>
      <m:oMath>
        <m:d>
          <m:dPr>
            <m:begChr m:val="〈"/>
            <m:endChr m:val="〉"/>
            <m:ctrlPr>
              <w:rPr>
                <w:rFonts w:ascii="Cambria Math" w:eastAsia="宋体" w:hAnsi="Cambria Math"/>
                <w:i/>
                <w:iCs/>
                <w:szCs w:val="21"/>
              </w:rPr>
            </m:ctrlPr>
          </m:dPr>
          <m:e>
            <m:r>
              <w:rPr>
                <w:rFonts w:ascii="Cambria Math" w:eastAsia="宋体" w:hAnsi="Cambria Math"/>
                <w:szCs w:val="21"/>
              </w:rPr>
              <m:t>d,</m:t>
            </m:r>
            <m:sSub>
              <m:sSubPr>
                <m:ctrlPr>
                  <w:rPr>
                    <w:rFonts w:ascii="Cambria Math" w:eastAsia="宋体" w:hAnsi="Cambria Math"/>
                    <w:i/>
                    <w:iCs/>
                    <w:szCs w:val="21"/>
                  </w:rPr>
                </m:ctrlPr>
              </m:sSubPr>
              <m:e>
                <m:r>
                  <w:rPr>
                    <w:rFonts w:ascii="Cambria Math" w:eastAsia="宋体" w:hAnsi="Cambria Math" w:cs="Cambria Math"/>
                    <w:szCs w:val="21"/>
                  </w:rPr>
                  <m:t>pos</m:t>
                </m:r>
              </m:e>
              <m:sub>
                <m:r>
                  <w:rPr>
                    <w:rFonts w:ascii="Cambria Math" w:eastAsia="宋体" w:hAnsi="Cambria Math"/>
                    <w:szCs w:val="21"/>
                  </w:rPr>
                  <m:t>b</m:t>
                </m:r>
              </m:sub>
            </m:sSub>
            <m:r>
              <w:rPr>
                <w:rFonts w:ascii="Cambria Math" w:eastAsia="宋体" w:hAnsi="Cambria Math"/>
                <w:szCs w:val="21"/>
              </w:rPr>
              <m:t>,</m:t>
            </m:r>
            <m:sSub>
              <m:sSubPr>
                <m:ctrlPr>
                  <w:rPr>
                    <w:rFonts w:ascii="Cambria Math" w:eastAsia="宋体" w:hAnsi="Cambria Math"/>
                    <w:i/>
                    <w:iCs/>
                    <w:szCs w:val="21"/>
                  </w:rPr>
                </m:ctrlPr>
              </m:sSubPr>
              <m:e>
                <m:r>
                  <w:rPr>
                    <w:rFonts w:ascii="Cambria Math" w:eastAsia="宋体" w:hAnsi="Cambria Math" w:cs="Cambria Math"/>
                    <w:szCs w:val="21"/>
                  </w:rPr>
                  <m:t>pos</m:t>
                </m:r>
              </m:e>
              <m:sub>
                <m:r>
                  <w:rPr>
                    <w:rFonts w:ascii="Cambria Math" w:eastAsia="宋体" w:hAnsi="Cambria Math"/>
                    <w:szCs w:val="21"/>
                  </w:rPr>
                  <m:t>e</m:t>
                </m:r>
              </m:sub>
            </m:sSub>
            <m:r>
              <w:rPr>
                <w:rFonts w:ascii="Cambria Math" w:eastAsia="宋体" w:hAnsi="Cambria Math"/>
                <w:szCs w:val="21"/>
              </w:rPr>
              <m:t>,c</m:t>
            </m:r>
          </m:e>
        </m:d>
      </m:oMath>
      <w:r w:rsidRPr="00F9354E">
        <w:rPr>
          <w:rFonts w:ascii="宋体" w:eastAsia="宋体" w:hAnsi="宋体" w:hint="eastAsia"/>
          <w:iCs/>
          <w:szCs w:val="21"/>
        </w:rPr>
        <w:t>，</w:t>
      </w:r>
      <m:oMath>
        <m:r>
          <w:rPr>
            <w:rFonts w:ascii="Cambria Math" w:eastAsia="宋体" w:hAnsi="Cambria Math"/>
            <w:szCs w:val="21"/>
          </w:rPr>
          <m:t>d</m:t>
        </m:r>
      </m:oMath>
      <w:r w:rsidRPr="00F9354E">
        <w:rPr>
          <w:rFonts w:ascii="宋体" w:eastAsia="宋体" w:hAnsi="宋体" w:hint="eastAsia"/>
          <w:iCs/>
          <w:szCs w:val="21"/>
        </w:rPr>
        <w:t>表示文档，</w:t>
      </w:r>
      <m:oMath>
        <m:r>
          <w:rPr>
            <w:rFonts w:ascii="Cambria Math" w:eastAsia="宋体" w:hAnsi="Cambria Math"/>
            <w:szCs w:val="21"/>
          </w:rPr>
          <m:t xml:space="preserve"> </m:t>
        </m:r>
        <m:sSub>
          <m:sSubPr>
            <m:ctrlPr>
              <w:rPr>
                <w:rFonts w:ascii="Cambria Math" w:eastAsia="宋体" w:hAnsi="Cambria Math"/>
                <w:i/>
                <w:iCs/>
                <w:szCs w:val="21"/>
              </w:rPr>
            </m:ctrlPr>
          </m:sSubPr>
          <m:e>
            <m:r>
              <w:rPr>
                <w:rFonts w:ascii="Cambria Math" w:eastAsia="宋体" w:hAnsi="Cambria Math" w:cs="Cambria Math"/>
                <w:szCs w:val="21"/>
              </w:rPr>
              <m:t>pos</m:t>
            </m:r>
          </m:e>
          <m:sub>
            <m:r>
              <w:rPr>
                <w:rFonts w:ascii="Cambria Math" w:eastAsia="宋体" w:hAnsi="Cambria Math"/>
                <w:szCs w:val="21"/>
              </w:rPr>
              <m:t>b</m:t>
            </m:r>
          </m:sub>
        </m:sSub>
      </m:oMath>
      <w:r w:rsidRPr="00F9354E">
        <w:rPr>
          <w:rFonts w:ascii="宋体" w:eastAsia="宋体" w:hAnsi="宋体" w:hint="eastAsia"/>
          <w:iCs/>
          <w:szCs w:val="21"/>
        </w:rPr>
        <w:t>和</w:t>
      </w:r>
      <m:oMath>
        <m:sSub>
          <m:sSubPr>
            <m:ctrlPr>
              <w:rPr>
                <w:rFonts w:ascii="Cambria Math" w:eastAsia="宋体" w:hAnsi="Cambria Math"/>
                <w:i/>
                <w:iCs/>
                <w:szCs w:val="21"/>
              </w:rPr>
            </m:ctrlPr>
          </m:sSubPr>
          <m:e>
            <m:r>
              <w:rPr>
                <w:rFonts w:ascii="Cambria Math" w:eastAsia="宋体" w:hAnsi="Cambria Math" w:cs="Cambria Math"/>
                <w:szCs w:val="21"/>
              </w:rPr>
              <m:t>pos</m:t>
            </m:r>
          </m:e>
          <m:sub>
            <m:r>
              <w:rPr>
                <w:rFonts w:ascii="Cambria Math" w:eastAsia="宋体" w:hAnsi="Cambria Math"/>
                <w:szCs w:val="21"/>
              </w:rPr>
              <m:t>e</m:t>
            </m:r>
          </m:sub>
        </m:sSub>
      </m:oMath>
      <w:r w:rsidRPr="00F9354E">
        <w:rPr>
          <w:rFonts w:ascii="宋体" w:eastAsia="宋体" w:hAnsi="宋体" w:hint="eastAsia"/>
          <w:iCs/>
          <w:szCs w:val="21"/>
        </w:rPr>
        <w:t>分别对应实体提及在文档</w:t>
      </w:r>
      <m:oMath>
        <m:r>
          <w:rPr>
            <w:rFonts w:ascii="Cambria Math" w:eastAsia="宋体" w:hAnsi="Cambria Math"/>
            <w:szCs w:val="21"/>
          </w:rPr>
          <m:t>d</m:t>
        </m:r>
      </m:oMath>
      <w:r w:rsidRPr="00F9354E">
        <w:rPr>
          <w:rFonts w:ascii="宋体" w:eastAsia="宋体" w:hAnsi="宋体" w:hint="eastAsia"/>
          <w:iCs/>
          <w:szCs w:val="21"/>
        </w:rPr>
        <w:t>中的起止下标，</w:t>
      </w:r>
      <m:oMath>
        <m:r>
          <w:rPr>
            <w:rFonts w:ascii="Cambria Math" w:eastAsia="宋体" w:hAnsi="Cambria Math"/>
            <w:szCs w:val="21"/>
          </w:rPr>
          <m:t>c</m:t>
        </m:r>
      </m:oMath>
      <w:r w:rsidRPr="00F9354E">
        <w:rPr>
          <w:rFonts w:ascii="宋体" w:eastAsia="宋体" w:hAnsi="宋体" w:hint="eastAsia"/>
          <w:iCs/>
          <w:szCs w:val="21"/>
        </w:rPr>
        <w:t>表示实体提及所属预定义类别。</w:t>
      </w:r>
      <w:r w:rsidRPr="00F9354E">
        <w:rPr>
          <w:rFonts w:ascii="宋体" w:eastAsia="宋体" w:hAnsi="宋体" w:hint="eastAsia"/>
          <w:szCs w:val="21"/>
        </w:rPr>
        <w:t>分别从两个层面进行评价。</w:t>
      </w:r>
    </w:p>
    <w:p w:rsidR="00A313E5" w:rsidRPr="00F9354E" w:rsidRDefault="00A313E5" w:rsidP="002F6B38">
      <w:pPr>
        <w:pStyle w:val="3"/>
        <w:numPr>
          <w:ilvl w:val="1"/>
          <w:numId w:val="5"/>
        </w:numPr>
        <w:rPr>
          <w:rFonts w:ascii="宋体" w:eastAsia="宋体" w:hAnsi="宋体"/>
          <w:sz w:val="30"/>
          <w:szCs w:val="30"/>
        </w:rPr>
      </w:pPr>
      <w:bookmarkStart w:id="68" w:name="_Toc44540136"/>
      <w:r w:rsidRPr="00F9354E">
        <w:rPr>
          <w:rFonts w:ascii="宋体" w:eastAsia="宋体" w:hAnsi="宋体" w:hint="eastAsia"/>
          <w:sz w:val="30"/>
          <w:szCs w:val="30"/>
        </w:rPr>
        <w:t>严格指标</w:t>
      </w:r>
      <w:bookmarkEnd w:id="68"/>
    </w:p>
    <w:p w:rsidR="00C74B15" w:rsidRPr="00F9354E" w:rsidRDefault="00C74B15" w:rsidP="00C74B15">
      <w:pPr>
        <w:rPr>
          <w:rFonts w:ascii="宋体" w:eastAsia="宋体" w:hAnsi="宋体"/>
          <w:b/>
          <w:szCs w:val="21"/>
        </w:rPr>
      </w:pPr>
      <w:r w:rsidRPr="00F9354E">
        <w:rPr>
          <w:rFonts w:ascii="宋体" w:eastAsia="宋体" w:hAnsi="宋体" w:hint="eastAsia"/>
          <w:szCs w:val="21"/>
        </w:rPr>
        <w:t>我们定义</w:t>
      </w:r>
      <m:oMath>
        <m:sSub>
          <m:sSubPr>
            <m:ctrlPr>
              <w:ins w:id="69" w:author="Microsoft Office 用户" w:date="2017-05-25T10:14:00Z">
                <w:rPr>
                  <w:rFonts w:ascii="Cambria Math" w:eastAsia="宋体" w:hAnsi="Cambria Math"/>
                  <w:szCs w:val="21"/>
                </w:rPr>
              </w:ins>
            </m:ctrlPr>
          </m:sSubPr>
          <m:e>
            <m:r>
              <w:rPr>
                <w:rFonts w:ascii="Cambria Math" w:eastAsia="宋体" w:hAnsi="Cambria Math"/>
                <w:szCs w:val="21"/>
              </w:rPr>
              <m:t>s</m:t>
            </m:r>
          </m:e>
          <m:sub>
            <m:r>
              <w:rPr>
                <w:rFonts w:ascii="Cambria Math" w:eastAsia="宋体" w:hAnsi="Cambria Math"/>
                <w:szCs w:val="21"/>
              </w:rPr>
              <m:t>i</m:t>
            </m:r>
          </m:sub>
        </m:sSub>
        <m:r>
          <w:rPr>
            <w:rFonts w:ascii="Cambria Math" w:eastAsia="宋体" w:hAnsi="Cambria Math"/>
            <w:szCs w:val="21"/>
          </w:rPr>
          <m:t>∈S</m:t>
        </m:r>
      </m:oMath>
      <w:r w:rsidRPr="00F9354E">
        <w:rPr>
          <w:rFonts w:ascii="宋体" w:eastAsia="宋体" w:hAnsi="宋体" w:hint="eastAsia"/>
          <w:szCs w:val="21"/>
        </w:rPr>
        <w:t>与</w:t>
      </w:r>
      <m:oMath>
        <m:sSub>
          <m:sSubPr>
            <m:ctrlPr>
              <w:ins w:id="70" w:author="Microsoft Office 用户" w:date="2017-05-25T10:14:00Z">
                <w:rPr>
                  <w:rFonts w:ascii="Cambria Math" w:eastAsia="宋体" w:hAnsi="Cambria Math"/>
                  <w:szCs w:val="21"/>
                </w:rPr>
              </w:ins>
            </m:ctrlPr>
          </m:sSubPr>
          <m:e>
            <m:r>
              <w:rPr>
                <w:rFonts w:ascii="Cambria Math" w:eastAsia="宋体" w:hAnsi="Cambria Math" w:hint="eastAsia"/>
                <w:szCs w:val="21"/>
              </w:rPr>
              <m:t>g</m:t>
            </m:r>
          </m:e>
          <m:sub>
            <m:r>
              <w:rPr>
                <w:rFonts w:ascii="Cambria Math" w:eastAsia="宋体" w:hAnsi="Cambria Math" w:hint="eastAsia"/>
                <w:szCs w:val="21"/>
              </w:rPr>
              <m:t>j</m:t>
            </m:r>
          </m:sub>
        </m:sSub>
        <m:r>
          <w:rPr>
            <w:rFonts w:ascii="Cambria Math" w:eastAsia="宋体" w:hAnsi="Cambria Math"/>
            <w:szCs w:val="21"/>
          </w:rPr>
          <m:t>∈</m:t>
        </m:r>
        <m:r>
          <w:rPr>
            <w:rFonts w:ascii="Cambria Math" w:eastAsia="宋体" w:hAnsi="Cambria Math" w:hint="eastAsia"/>
            <w:szCs w:val="21"/>
          </w:rPr>
          <m:t>G</m:t>
        </m:r>
      </m:oMath>
      <w:r w:rsidRPr="00F9354E">
        <w:rPr>
          <w:rFonts w:ascii="宋体" w:eastAsia="宋体" w:hAnsi="宋体" w:hint="eastAsia"/>
          <w:szCs w:val="21"/>
        </w:rPr>
        <w:t>严格等价，当且仅当：</w:t>
      </w:r>
    </w:p>
    <w:p w:rsidR="00C74B15" w:rsidRPr="00F9354E" w:rsidRDefault="002A2B58" w:rsidP="00C74B15">
      <w:pPr>
        <w:pStyle w:val="a8"/>
        <w:widowControl w:val="0"/>
        <w:numPr>
          <w:ilvl w:val="0"/>
          <w:numId w:val="8"/>
        </w:numPr>
        <w:ind w:firstLineChars="0" w:hanging="87"/>
        <w:jc w:val="both"/>
        <w:rPr>
          <w:sz w:val="21"/>
          <w:szCs w:val="21"/>
        </w:rPr>
      </w:pPr>
      <m:oMath>
        <m:sSub>
          <m:sSubPr>
            <m:ctrlPr>
              <w:ins w:id="71" w:author="Microsoft Office 用户" w:date="2017-05-25T10:14:00Z">
                <w:rPr>
                  <w:rFonts w:ascii="Cambria Math" w:hAnsi="Cambria Math"/>
                  <w:sz w:val="21"/>
                  <w:szCs w:val="21"/>
                </w:rPr>
              </w:ins>
            </m:ctrlPr>
          </m:sSubPr>
          <m:e>
            <m:r>
              <w:rPr>
                <w:rFonts w:ascii="Cambria Math" w:hAnsi="Cambria Math" w:hint="eastAsia"/>
                <w:sz w:val="21"/>
                <w:szCs w:val="21"/>
              </w:rPr>
              <m:t>s</m:t>
            </m:r>
          </m:e>
          <m:sub>
            <m:r>
              <w:rPr>
                <w:rFonts w:ascii="Cambria Math" w:hAnsi="Cambria Math" w:hint="eastAsia"/>
                <w:sz w:val="21"/>
                <w:szCs w:val="21"/>
              </w:rPr>
              <m:t>i</m:t>
            </m:r>
          </m:sub>
        </m:sSub>
        <m:r>
          <w:rPr>
            <w:rFonts w:ascii="Cambria Math" w:hAnsi="Cambria Math" w:hint="eastAsia"/>
            <w:sz w:val="21"/>
            <w:szCs w:val="21"/>
          </w:rPr>
          <m:t>.</m:t>
        </m:r>
        <m:r>
          <w:rPr>
            <w:rFonts w:ascii="Cambria Math" w:hAnsi="Cambria Math"/>
            <w:sz w:val="21"/>
            <w:szCs w:val="21"/>
          </w:rPr>
          <m:t>d=</m:t>
        </m:r>
        <m:sSub>
          <m:sSubPr>
            <m:ctrlPr>
              <w:ins w:id="72" w:author="Microsoft Office 用户" w:date="2017-05-25T10:14:00Z">
                <w:rPr>
                  <w:rFonts w:ascii="Cambria Math" w:hAnsi="Cambria Math"/>
                  <w:i/>
                  <w:sz w:val="21"/>
                  <w:szCs w:val="21"/>
                </w:rPr>
              </w:ins>
            </m:ctrlPr>
          </m:sSubPr>
          <m:e>
            <m:r>
              <w:rPr>
                <w:rFonts w:ascii="Cambria Math" w:hAnsi="Cambria Math"/>
                <w:sz w:val="21"/>
                <w:szCs w:val="21"/>
              </w:rPr>
              <m:t>g</m:t>
            </m:r>
          </m:e>
          <m:sub>
            <m:r>
              <w:rPr>
                <w:rFonts w:ascii="Cambria Math" w:hAnsi="Cambria Math"/>
                <w:sz w:val="21"/>
                <w:szCs w:val="21"/>
              </w:rPr>
              <m:t>j</m:t>
            </m:r>
          </m:sub>
        </m:sSub>
        <m:r>
          <w:rPr>
            <w:rFonts w:ascii="Cambria Math" w:hAnsi="Cambria Math"/>
            <w:sz w:val="21"/>
            <w:szCs w:val="21"/>
          </w:rPr>
          <m:t>.d</m:t>
        </m:r>
      </m:oMath>
    </w:p>
    <w:p w:rsidR="00C74B15" w:rsidRPr="00F9354E" w:rsidRDefault="002A2B58" w:rsidP="00C74B15">
      <w:pPr>
        <w:pStyle w:val="a8"/>
        <w:widowControl w:val="0"/>
        <w:numPr>
          <w:ilvl w:val="0"/>
          <w:numId w:val="8"/>
        </w:numPr>
        <w:ind w:firstLineChars="0" w:hanging="87"/>
        <w:jc w:val="both"/>
        <w:rPr>
          <w:sz w:val="21"/>
          <w:szCs w:val="21"/>
        </w:rPr>
      </w:pPr>
      <m:oMath>
        <m:sSub>
          <m:sSubPr>
            <m:ctrlPr>
              <w:ins w:id="73" w:author="Microsoft Office 用户" w:date="2017-05-25T10:14:00Z">
                <w:rPr>
                  <w:rFonts w:ascii="Cambria Math" w:hAnsi="Cambria Math"/>
                  <w:sz w:val="21"/>
                  <w:szCs w:val="21"/>
                </w:rPr>
              </w:ins>
            </m:ctrlPr>
          </m:sSubPr>
          <m:e>
            <m:r>
              <w:rPr>
                <w:rFonts w:ascii="Cambria Math" w:hAnsi="Cambria Math" w:hint="eastAsia"/>
                <w:sz w:val="21"/>
                <w:szCs w:val="21"/>
              </w:rPr>
              <m:t>s</m:t>
            </m:r>
          </m:e>
          <m:sub>
            <m:r>
              <w:rPr>
                <w:rFonts w:ascii="Cambria Math" w:hAnsi="Cambria Math" w:hint="eastAsia"/>
                <w:sz w:val="21"/>
                <w:szCs w:val="21"/>
              </w:rPr>
              <m:t>i</m:t>
            </m:r>
          </m:sub>
        </m:sSub>
        <m:r>
          <w:rPr>
            <w:rFonts w:ascii="Cambria Math" w:hAnsi="Cambria Math" w:hint="eastAsia"/>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b</m:t>
            </m:r>
          </m:sub>
        </m:sSub>
        <m:r>
          <w:rPr>
            <w:rFonts w:ascii="Cambria Math" w:hAnsi="Cambria Math"/>
            <w:sz w:val="21"/>
            <w:szCs w:val="21"/>
          </w:rPr>
          <m:t>=</m:t>
        </m:r>
        <m:sSub>
          <m:sSubPr>
            <m:ctrlPr>
              <w:ins w:id="74" w:author="Microsoft Office 用户" w:date="2017-05-25T10:14:00Z">
                <w:rPr>
                  <w:rFonts w:ascii="Cambria Math" w:hAnsi="Cambria Math"/>
                  <w:i/>
                  <w:sz w:val="21"/>
                  <w:szCs w:val="21"/>
                </w:rPr>
              </w:ins>
            </m:ctrlPr>
          </m:sSubPr>
          <m:e>
            <m:r>
              <w:rPr>
                <w:rFonts w:ascii="Cambria Math" w:hAnsi="Cambria Math"/>
                <w:sz w:val="21"/>
                <w:szCs w:val="21"/>
              </w:rPr>
              <m:t>g</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b</m:t>
            </m:r>
          </m:sub>
        </m:sSub>
      </m:oMath>
    </w:p>
    <w:p w:rsidR="00C74B15" w:rsidRPr="00F9354E" w:rsidRDefault="002A2B58" w:rsidP="00C74B15">
      <w:pPr>
        <w:pStyle w:val="a8"/>
        <w:widowControl w:val="0"/>
        <w:numPr>
          <w:ilvl w:val="0"/>
          <w:numId w:val="8"/>
        </w:numPr>
        <w:ind w:firstLineChars="0" w:hanging="87"/>
        <w:jc w:val="both"/>
        <w:rPr>
          <w:sz w:val="21"/>
          <w:szCs w:val="21"/>
        </w:rPr>
      </w:pPr>
      <m:oMath>
        <m:sSub>
          <m:sSubPr>
            <m:ctrlPr>
              <w:ins w:id="75" w:author="Microsoft Office 用户" w:date="2017-05-25T10:14:00Z">
                <w:rPr>
                  <w:rFonts w:ascii="Cambria Math" w:hAnsi="Cambria Math"/>
                  <w:sz w:val="21"/>
                  <w:szCs w:val="21"/>
                </w:rPr>
              </w:ins>
            </m:ctrlPr>
          </m:sSubPr>
          <m:e>
            <m:r>
              <w:rPr>
                <w:rFonts w:ascii="Cambria Math" w:hAnsi="Cambria Math" w:hint="eastAsia"/>
                <w:sz w:val="21"/>
                <w:szCs w:val="21"/>
              </w:rPr>
              <m:t>s</m:t>
            </m:r>
          </m:e>
          <m:sub>
            <m:r>
              <w:rPr>
                <w:rFonts w:ascii="Cambria Math" w:hAnsi="Cambria Math" w:hint="eastAsia"/>
                <w:sz w:val="21"/>
                <w:szCs w:val="21"/>
              </w:rPr>
              <m:t>i</m:t>
            </m:r>
          </m:sub>
        </m:sSub>
        <m:r>
          <w:rPr>
            <w:rFonts w:ascii="Cambria Math" w:hAnsi="Cambria Math" w:hint="eastAsia"/>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e</m:t>
            </m:r>
          </m:sub>
        </m:sSub>
        <m:r>
          <w:rPr>
            <w:rFonts w:ascii="Cambria Math" w:hAnsi="Cambria Math"/>
            <w:sz w:val="21"/>
            <w:szCs w:val="21"/>
          </w:rPr>
          <m:t>=</m:t>
        </m:r>
        <m:sSub>
          <m:sSubPr>
            <m:ctrlPr>
              <w:ins w:id="76" w:author="Microsoft Office 用户" w:date="2017-05-25T10:14:00Z">
                <w:rPr>
                  <w:rFonts w:ascii="Cambria Math" w:hAnsi="Cambria Math"/>
                  <w:i/>
                  <w:sz w:val="21"/>
                  <w:szCs w:val="21"/>
                </w:rPr>
              </w:ins>
            </m:ctrlPr>
          </m:sSubPr>
          <m:e>
            <m:r>
              <w:rPr>
                <w:rFonts w:ascii="Cambria Math" w:hAnsi="Cambria Math"/>
                <w:sz w:val="21"/>
                <w:szCs w:val="21"/>
              </w:rPr>
              <m:t>g</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e</m:t>
            </m:r>
          </m:sub>
        </m:sSub>
      </m:oMath>
    </w:p>
    <w:p w:rsidR="00C74B15" w:rsidRPr="00F9354E" w:rsidRDefault="002A2B58" w:rsidP="00C74B15">
      <w:pPr>
        <w:pStyle w:val="a8"/>
        <w:widowControl w:val="0"/>
        <w:numPr>
          <w:ilvl w:val="0"/>
          <w:numId w:val="8"/>
        </w:numPr>
        <w:ind w:firstLineChars="0" w:hanging="87"/>
        <w:jc w:val="both"/>
        <w:rPr>
          <w:sz w:val="21"/>
          <w:szCs w:val="21"/>
        </w:rPr>
      </w:pPr>
      <m:oMath>
        <m:sSub>
          <m:sSubPr>
            <m:ctrlPr>
              <w:ins w:id="77" w:author="Microsoft Office 用户" w:date="2017-05-25T10:14:00Z">
                <w:rPr>
                  <w:rFonts w:ascii="Cambria Math" w:hAnsi="Cambria Math"/>
                  <w:sz w:val="21"/>
                  <w:szCs w:val="21"/>
                </w:rPr>
              </w:ins>
            </m:ctrlPr>
          </m:sSubPr>
          <m:e>
            <m:r>
              <w:rPr>
                <w:rFonts w:ascii="Cambria Math" w:hAnsi="Cambria Math" w:hint="eastAsia"/>
                <w:sz w:val="21"/>
                <w:szCs w:val="21"/>
              </w:rPr>
              <m:t>s</m:t>
            </m:r>
          </m:e>
          <m:sub>
            <m:r>
              <w:rPr>
                <w:rFonts w:ascii="Cambria Math" w:hAnsi="Cambria Math" w:hint="eastAsia"/>
                <w:sz w:val="21"/>
                <w:szCs w:val="21"/>
              </w:rPr>
              <m:t>i</m:t>
            </m:r>
          </m:sub>
        </m:sSub>
        <m:r>
          <w:rPr>
            <w:rFonts w:ascii="Cambria Math" w:hAnsi="Cambria Math" w:hint="eastAsia"/>
            <w:sz w:val="21"/>
            <w:szCs w:val="21"/>
          </w:rPr>
          <m:t>.</m:t>
        </m:r>
        <m:r>
          <w:rPr>
            <w:rFonts w:ascii="Cambria Math" w:hAnsi="Cambria Math"/>
            <w:sz w:val="21"/>
            <w:szCs w:val="21"/>
          </w:rPr>
          <m:t>c=</m:t>
        </m:r>
        <m:sSub>
          <m:sSubPr>
            <m:ctrlPr>
              <w:ins w:id="78" w:author="Microsoft Office 用户" w:date="2017-05-25T10:14:00Z">
                <w:rPr>
                  <w:rFonts w:ascii="Cambria Math" w:hAnsi="Cambria Math"/>
                  <w:i/>
                  <w:sz w:val="21"/>
                  <w:szCs w:val="21"/>
                </w:rPr>
              </w:ins>
            </m:ctrlPr>
          </m:sSubPr>
          <m:e>
            <m:r>
              <w:rPr>
                <w:rFonts w:ascii="Cambria Math" w:hAnsi="Cambria Math"/>
                <w:sz w:val="21"/>
                <w:szCs w:val="21"/>
              </w:rPr>
              <m:t>g</m:t>
            </m:r>
          </m:e>
          <m:sub>
            <m:r>
              <w:rPr>
                <w:rFonts w:ascii="Cambria Math" w:hAnsi="Cambria Math"/>
                <w:sz w:val="21"/>
                <w:szCs w:val="21"/>
              </w:rPr>
              <m:t>j</m:t>
            </m:r>
          </m:sub>
        </m:sSub>
        <m:r>
          <w:rPr>
            <w:rFonts w:ascii="Cambria Math" w:hAnsi="Cambria Math"/>
            <w:sz w:val="21"/>
            <w:szCs w:val="21"/>
          </w:rPr>
          <m:t>.c</m:t>
        </m:r>
      </m:oMath>
    </w:p>
    <w:p w:rsidR="00C74B15" w:rsidRPr="00F9354E" w:rsidRDefault="00C74B15" w:rsidP="00C74B15">
      <w:pPr>
        <w:ind w:left="720"/>
        <w:rPr>
          <w:rFonts w:ascii="宋体" w:eastAsia="宋体" w:hAnsi="宋体"/>
          <w:szCs w:val="21"/>
        </w:rPr>
      </w:pPr>
      <w:r w:rsidRPr="00F9354E">
        <w:rPr>
          <w:rFonts w:ascii="宋体" w:eastAsia="宋体" w:hAnsi="宋体" w:hint="eastAsia"/>
          <w:szCs w:val="21"/>
        </w:rPr>
        <w:t>基于以上等价关系，我们定义集合</w:t>
      </w:r>
      <m:oMath>
        <m:r>
          <w:rPr>
            <w:rFonts w:ascii="Cambria Math" w:eastAsia="宋体" w:hAnsi="Cambria Math"/>
            <w:szCs w:val="21"/>
          </w:rPr>
          <m:t>S</m:t>
        </m:r>
      </m:oMath>
      <w:r w:rsidRPr="00F9354E">
        <w:rPr>
          <w:rFonts w:ascii="宋体" w:eastAsia="宋体" w:hAnsi="宋体" w:hint="eastAsia"/>
          <w:szCs w:val="21"/>
        </w:rPr>
        <w:t>与</w:t>
      </w:r>
      <m:oMath>
        <m:r>
          <w:rPr>
            <w:rFonts w:ascii="Cambria Math" w:eastAsia="宋体" w:hAnsi="Cambria Math" w:hint="eastAsia"/>
            <w:szCs w:val="21"/>
          </w:rPr>
          <m:t>G</m:t>
        </m:r>
      </m:oMath>
      <w:r w:rsidRPr="00F9354E">
        <w:rPr>
          <w:rFonts w:ascii="宋体" w:eastAsia="宋体" w:hAnsi="宋体" w:hint="eastAsia"/>
          <w:szCs w:val="21"/>
        </w:rPr>
        <w:t>的严格交集为</w:t>
      </w:r>
      <m:oMath>
        <m:sSub>
          <m:sSubPr>
            <m:ctrlPr>
              <w:ins w:id="79" w:author="Microsoft Office 用户" w:date="2017-05-25T10:14:00Z">
                <w:rPr>
                  <w:rFonts w:ascii="Cambria Math" w:eastAsia="宋体" w:hAnsi="Cambria Math"/>
                  <w:i/>
                  <w:szCs w:val="21"/>
                </w:rPr>
              </w:ins>
            </m:ctrlPr>
          </m:sSubPr>
          <m:e>
            <m:r>
              <w:rPr>
                <w:rFonts w:ascii="Cambria Math" w:eastAsia="宋体" w:hAnsi="Cambria Math"/>
                <w:szCs w:val="21"/>
              </w:rPr>
              <m:t>∩</m:t>
            </m:r>
          </m:e>
          <m:sub>
            <m:r>
              <w:rPr>
                <w:rFonts w:ascii="Cambria Math" w:eastAsia="宋体" w:hAnsi="Cambria Math"/>
                <w:szCs w:val="21"/>
              </w:rPr>
              <m:t>s</m:t>
            </m:r>
          </m:sub>
        </m:sSub>
      </m:oMath>
      <w:r w:rsidRPr="00F9354E">
        <w:rPr>
          <w:rFonts w:ascii="宋体" w:eastAsia="宋体" w:hAnsi="宋体" w:hint="eastAsia"/>
          <w:szCs w:val="21"/>
        </w:rPr>
        <w:t>。由此得到严格评测指标：</w:t>
      </w:r>
    </w:p>
    <w:p w:rsidR="00C74B15" w:rsidRPr="00F9354E" w:rsidRDefault="002A2B58" w:rsidP="00537169">
      <w:pPr>
        <w:ind w:left="720"/>
        <w:jc w:val="center"/>
        <w:rPr>
          <w:rFonts w:ascii="宋体" w:eastAsia="宋体" w:hAnsi="宋体"/>
          <w:b/>
          <w:szCs w:val="21"/>
        </w:rPr>
      </w:pPr>
      <m:oMath>
        <m:sSub>
          <m:sSubPr>
            <m:ctrlPr>
              <w:ins w:id="80" w:author="Microsoft Office 用户" w:date="2017-05-25T10:14:00Z">
                <w:rPr>
                  <w:rFonts w:ascii="Cambria Math" w:eastAsia="宋体" w:hAnsi="Cambria Math"/>
                  <w:i/>
                  <w:szCs w:val="21"/>
                </w:rPr>
              </w:ins>
            </m:ctrlPr>
          </m:sSubPr>
          <m:e>
            <m:r>
              <w:rPr>
                <w:rFonts w:ascii="Cambria Math" w:eastAsia="宋体" w:hAnsi="Cambria Math"/>
                <w:szCs w:val="21"/>
              </w:rPr>
              <m:t>P</m:t>
            </m:r>
          </m:e>
          <m:sub>
            <m:r>
              <w:rPr>
                <w:rFonts w:ascii="Cambria Math" w:eastAsia="宋体" w:hAnsi="Cambria Math"/>
                <w:szCs w:val="21"/>
              </w:rPr>
              <m:t>s</m:t>
            </m:r>
          </m:sub>
        </m:sSub>
        <m:r>
          <w:rPr>
            <w:rFonts w:ascii="Cambria Math" w:eastAsia="宋体" w:hAnsi="Cambria Math"/>
            <w:szCs w:val="21"/>
          </w:rPr>
          <m:t>=</m:t>
        </m:r>
        <m:f>
          <m:fPr>
            <m:ctrlPr>
              <w:ins w:id="81" w:author="Microsoft Office 用户" w:date="2017-05-25T10:14:00Z">
                <w:rPr>
                  <w:rFonts w:ascii="Cambria Math" w:eastAsia="宋体" w:hAnsi="Cambria Math"/>
                  <w:i/>
                  <w:szCs w:val="21"/>
                </w:rPr>
              </w:ins>
            </m:ctrlPr>
          </m:fPr>
          <m:num>
            <m:r>
              <w:rPr>
                <w:rFonts w:ascii="Cambria Math" w:eastAsia="宋体" w:hAnsi="Cambria Math"/>
                <w:szCs w:val="21"/>
              </w:rPr>
              <m:t>|S</m:t>
            </m:r>
            <m:sSub>
              <m:sSubPr>
                <m:ctrlPr>
                  <w:ins w:id="82" w:author="Microsoft Office 用户" w:date="2017-05-25T10:14:00Z">
                    <w:rPr>
                      <w:rFonts w:ascii="Cambria Math" w:eastAsia="宋体" w:hAnsi="Cambria Math"/>
                      <w:i/>
                      <w:szCs w:val="21"/>
                    </w:rPr>
                  </w:ins>
                </m:ctrlPr>
              </m:sSubPr>
              <m:e>
                <m:r>
                  <w:rPr>
                    <w:rFonts w:ascii="Cambria Math" w:eastAsia="宋体" w:hAnsi="Cambria Math"/>
                    <w:szCs w:val="21"/>
                  </w:rPr>
                  <m:t>∩</m:t>
                </m:r>
              </m:e>
              <m:sub>
                <m:r>
                  <w:rPr>
                    <w:rFonts w:ascii="Cambria Math" w:eastAsia="宋体" w:hAnsi="Cambria Math"/>
                    <w:szCs w:val="21"/>
                  </w:rPr>
                  <m:t>s</m:t>
                </m:r>
              </m:sub>
            </m:sSub>
            <m:r>
              <w:rPr>
                <w:rFonts w:ascii="Cambria Math" w:eastAsia="宋体" w:hAnsi="Cambria Math"/>
                <w:szCs w:val="21"/>
              </w:rPr>
              <m:t>G|</m:t>
            </m:r>
          </m:num>
          <m:den>
            <m:r>
              <w:rPr>
                <w:rFonts w:ascii="Cambria Math" w:eastAsia="宋体" w:hAnsi="Cambria Math"/>
                <w:szCs w:val="21"/>
              </w:rPr>
              <m:t>|S|</m:t>
            </m:r>
          </m:den>
        </m:f>
      </m:oMath>
      <w:r w:rsidR="00C74B15" w:rsidRPr="00F9354E">
        <w:rPr>
          <w:rFonts w:ascii="宋体" w:eastAsia="宋体" w:hAnsi="宋体"/>
          <w:szCs w:val="21"/>
        </w:rPr>
        <w:t xml:space="preserve">,   </w:t>
      </w:r>
      <m:oMath>
        <m:sSub>
          <m:sSubPr>
            <m:ctrlPr>
              <w:ins w:id="83" w:author="Microsoft Office 用户" w:date="2017-05-25T10:14:00Z">
                <w:rPr>
                  <w:rFonts w:ascii="Cambria Math" w:eastAsia="宋体" w:hAnsi="Cambria Math"/>
                  <w:i/>
                  <w:szCs w:val="21"/>
                </w:rPr>
              </w:ins>
            </m:ctrlPr>
          </m:sSubPr>
          <m:e>
            <m:r>
              <w:rPr>
                <w:rFonts w:ascii="Cambria Math" w:eastAsia="宋体" w:hAnsi="Cambria Math"/>
                <w:szCs w:val="21"/>
              </w:rPr>
              <m:t>R</m:t>
            </m:r>
          </m:e>
          <m:sub>
            <m:r>
              <w:rPr>
                <w:rFonts w:ascii="Cambria Math" w:eastAsia="宋体" w:hAnsi="Cambria Math"/>
                <w:szCs w:val="21"/>
              </w:rPr>
              <m:t>s</m:t>
            </m:r>
          </m:sub>
        </m:sSub>
        <m:r>
          <w:rPr>
            <w:rFonts w:ascii="Cambria Math" w:eastAsia="宋体" w:hAnsi="Cambria Math"/>
            <w:szCs w:val="21"/>
          </w:rPr>
          <m:t>=</m:t>
        </m:r>
        <m:f>
          <m:fPr>
            <m:ctrlPr>
              <w:ins w:id="84" w:author="Microsoft Office 用户" w:date="2017-05-25T10:14:00Z">
                <w:rPr>
                  <w:rFonts w:ascii="Cambria Math" w:eastAsia="宋体" w:hAnsi="Cambria Math"/>
                  <w:i/>
                  <w:szCs w:val="21"/>
                </w:rPr>
              </w:ins>
            </m:ctrlPr>
          </m:fPr>
          <m:num>
            <m:r>
              <w:rPr>
                <w:rFonts w:ascii="Cambria Math" w:eastAsia="宋体" w:hAnsi="Cambria Math"/>
                <w:szCs w:val="21"/>
              </w:rPr>
              <m:t>|S</m:t>
            </m:r>
            <m:sSub>
              <m:sSubPr>
                <m:ctrlPr>
                  <w:ins w:id="85" w:author="Microsoft Office 用户" w:date="2017-05-25T10:14:00Z">
                    <w:rPr>
                      <w:rFonts w:ascii="Cambria Math" w:eastAsia="宋体" w:hAnsi="Cambria Math"/>
                      <w:i/>
                      <w:szCs w:val="21"/>
                    </w:rPr>
                  </w:ins>
                </m:ctrlPr>
              </m:sSubPr>
              <m:e>
                <m:r>
                  <w:rPr>
                    <w:rFonts w:ascii="Cambria Math" w:eastAsia="宋体" w:hAnsi="Cambria Math"/>
                    <w:szCs w:val="21"/>
                  </w:rPr>
                  <m:t>∩</m:t>
                </m:r>
              </m:e>
              <m:sub>
                <m:r>
                  <w:rPr>
                    <w:rFonts w:ascii="Cambria Math" w:eastAsia="宋体" w:hAnsi="Cambria Math"/>
                    <w:szCs w:val="21"/>
                  </w:rPr>
                  <m:t>s</m:t>
                </m:r>
              </m:sub>
            </m:sSub>
            <m:r>
              <w:rPr>
                <w:rFonts w:ascii="Cambria Math" w:eastAsia="宋体" w:hAnsi="Cambria Math"/>
                <w:szCs w:val="21"/>
              </w:rPr>
              <m:t>G|</m:t>
            </m:r>
          </m:num>
          <m:den>
            <m:r>
              <w:rPr>
                <w:rFonts w:ascii="Cambria Math" w:eastAsia="宋体" w:hAnsi="Cambria Math"/>
                <w:szCs w:val="21"/>
              </w:rPr>
              <m:t>|G|</m:t>
            </m:r>
          </m:den>
        </m:f>
      </m:oMath>
      <w:r w:rsidR="00C74B15" w:rsidRPr="00F9354E">
        <w:rPr>
          <w:rFonts w:ascii="宋体" w:eastAsia="宋体" w:hAnsi="宋体" w:hint="eastAsia"/>
          <w:szCs w:val="21"/>
        </w:rPr>
        <w:t xml:space="preserve">,   </w:t>
      </w:r>
      <m:oMath>
        <m:sSub>
          <m:sSubPr>
            <m:ctrlPr>
              <w:ins w:id="86" w:author="Microsoft Office 用户" w:date="2017-05-25T10:14:00Z">
                <w:rPr>
                  <w:rFonts w:ascii="Cambria Math" w:eastAsia="宋体" w:hAnsi="Cambria Math"/>
                  <w:i/>
                  <w:szCs w:val="21"/>
                </w:rPr>
              </w:ins>
            </m:ctrlPr>
          </m:sSubPr>
          <m:e>
            <m:r>
              <w:rPr>
                <w:rFonts w:ascii="Cambria Math" w:eastAsia="宋体" w:hAnsi="Cambria Math"/>
                <w:szCs w:val="21"/>
              </w:rPr>
              <m:t>F</m:t>
            </m:r>
          </m:e>
          <m:sub>
            <m:r>
              <w:rPr>
                <w:rFonts w:ascii="Cambria Math" w:eastAsia="宋体" w:hAnsi="Cambria Math"/>
                <w:szCs w:val="21"/>
              </w:rPr>
              <m:t>1s</m:t>
            </m:r>
          </m:sub>
        </m:sSub>
        <m:r>
          <w:rPr>
            <w:rFonts w:ascii="Cambria Math" w:eastAsia="宋体" w:hAnsi="Cambria Math"/>
            <w:szCs w:val="21"/>
          </w:rPr>
          <m:t>=</m:t>
        </m:r>
        <m:f>
          <m:fPr>
            <m:ctrlPr>
              <w:ins w:id="87" w:author="Microsoft Office 用户" w:date="2017-05-25T10:14:00Z">
                <w:rPr>
                  <w:rFonts w:ascii="Cambria Math" w:eastAsia="宋体" w:hAnsi="Cambria Math"/>
                  <w:i/>
                  <w:szCs w:val="21"/>
                </w:rPr>
              </w:ins>
            </m:ctrlPr>
          </m:fPr>
          <m:num>
            <m:r>
              <w:rPr>
                <w:rFonts w:ascii="Cambria Math" w:eastAsia="宋体" w:hAnsi="Cambria Math"/>
                <w:szCs w:val="21"/>
              </w:rPr>
              <m:t>2PR</m:t>
            </m:r>
          </m:num>
          <m:den>
            <m:r>
              <w:rPr>
                <w:rFonts w:ascii="Cambria Math" w:eastAsia="宋体" w:hAnsi="Cambria Math"/>
                <w:szCs w:val="21"/>
              </w:rPr>
              <m:t>P+R</m:t>
            </m:r>
          </m:den>
        </m:f>
      </m:oMath>
    </w:p>
    <w:p w:rsidR="00A313E5" w:rsidRPr="00F9354E" w:rsidRDefault="00A313E5" w:rsidP="002F6B38">
      <w:pPr>
        <w:pStyle w:val="3"/>
        <w:numPr>
          <w:ilvl w:val="1"/>
          <w:numId w:val="5"/>
        </w:numPr>
        <w:rPr>
          <w:rFonts w:ascii="宋体" w:eastAsia="宋体" w:hAnsi="宋体"/>
          <w:sz w:val="30"/>
          <w:szCs w:val="30"/>
        </w:rPr>
      </w:pPr>
      <w:bookmarkStart w:id="88" w:name="_Toc44540137"/>
      <w:r w:rsidRPr="00F9354E">
        <w:rPr>
          <w:rFonts w:ascii="宋体" w:eastAsia="宋体" w:hAnsi="宋体" w:hint="eastAsia"/>
          <w:sz w:val="30"/>
          <w:szCs w:val="30"/>
        </w:rPr>
        <w:t>松弛指标</w:t>
      </w:r>
      <w:bookmarkEnd w:id="88"/>
    </w:p>
    <w:p w:rsidR="00537169" w:rsidRPr="00F9354E" w:rsidRDefault="00537169" w:rsidP="00537169">
      <w:pPr>
        <w:rPr>
          <w:rFonts w:ascii="宋体" w:eastAsia="宋体" w:hAnsi="宋体"/>
          <w:b/>
          <w:szCs w:val="21"/>
        </w:rPr>
      </w:pPr>
      <w:r w:rsidRPr="00F9354E">
        <w:rPr>
          <w:rFonts w:ascii="宋体" w:eastAsia="宋体" w:hAnsi="宋体" w:hint="eastAsia"/>
          <w:szCs w:val="21"/>
        </w:rPr>
        <w:t xml:space="preserve">       我们定义</w:t>
      </w:r>
      <m:oMath>
        <m:sSub>
          <m:sSubPr>
            <m:ctrlPr>
              <w:ins w:id="89" w:author="Microsoft Office 用户" w:date="2017-05-25T10:14:00Z">
                <w:rPr>
                  <w:rFonts w:ascii="Cambria Math" w:eastAsia="宋体" w:hAnsi="Cambria Math"/>
                  <w:szCs w:val="21"/>
                </w:rPr>
              </w:ins>
            </m:ctrlPr>
          </m:sSubPr>
          <m:e>
            <m:r>
              <w:rPr>
                <w:rFonts w:ascii="Cambria Math" w:eastAsia="宋体" w:hAnsi="Cambria Math"/>
                <w:szCs w:val="21"/>
              </w:rPr>
              <m:t>s</m:t>
            </m:r>
          </m:e>
          <m:sub>
            <m:r>
              <w:rPr>
                <w:rFonts w:ascii="Cambria Math" w:eastAsia="宋体" w:hAnsi="Cambria Math"/>
                <w:szCs w:val="21"/>
              </w:rPr>
              <m:t>i</m:t>
            </m:r>
          </m:sub>
        </m:sSub>
        <m:r>
          <w:rPr>
            <w:rFonts w:ascii="Cambria Math" w:eastAsia="宋体" w:hAnsi="Cambria Math"/>
            <w:szCs w:val="21"/>
          </w:rPr>
          <m:t>∈S</m:t>
        </m:r>
      </m:oMath>
      <w:r w:rsidRPr="00F9354E">
        <w:rPr>
          <w:rFonts w:ascii="宋体" w:eastAsia="宋体" w:hAnsi="宋体" w:hint="eastAsia"/>
          <w:szCs w:val="21"/>
        </w:rPr>
        <w:t>与</w:t>
      </w:r>
      <m:oMath>
        <m:sSub>
          <m:sSubPr>
            <m:ctrlPr>
              <w:ins w:id="90" w:author="Microsoft Office 用户" w:date="2017-05-25T10:14:00Z">
                <w:rPr>
                  <w:rFonts w:ascii="Cambria Math" w:eastAsia="宋体" w:hAnsi="Cambria Math"/>
                  <w:szCs w:val="21"/>
                </w:rPr>
              </w:ins>
            </m:ctrlPr>
          </m:sSubPr>
          <m:e>
            <m:r>
              <w:rPr>
                <w:rFonts w:ascii="Cambria Math" w:eastAsia="宋体" w:hAnsi="Cambria Math" w:hint="eastAsia"/>
                <w:szCs w:val="21"/>
              </w:rPr>
              <m:t>g</m:t>
            </m:r>
          </m:e>
          <m:sub>
            <m:r>
              <w:rPr>
                <w:rFonts w:ascii="Cambria Math" w:eastAsia="宋体" w:hAnsi="Cambria Math" w:hint="eastAsia"/>
                <w:szCs w:val="21"/>
              </w:rPr>
              <m:t>j</m:t>
            </m:r>
          </m:sub>
        </m:sSub>
        <m:r>
          <w:rPr>
            <w:rFonts w:ascii="Cambria Math" w:eastAsia="宋体" w:hAnsi="Cambria Math"/>
            <w:szCs w:val="21"/>
          </w:rPr>
          <m:t>∈</m:t>
        </m:r>
        <m:r>
          <w:rPr>
            <w:rFonts w:ascii="Cambria Math" w:eastAsia="宋体" w:hAnsi="Cambria Math" w:hint="eastAsia"/>
            <w:szCs w:val="21"/>
          </w:rPr>
          <m:t>G</m:t>
        </m:r>
      </m:oMath>
      <w:r w:rsidRPr="00F9354E">
        <w:rPr>
          <w:rFonts w:ascii="宋体" w:eastAsia="宋体" w:hAnsi="宋体" w:hint="eastAsia"/>
          <w:szCs w:val="21"/>
        </w:rPr>
        <w:t>松弛等价，当且仅当：</w:t>
      </w:r>
    </w:p>
    <w:p w:rsidR="00537169" w:rsidRPr="00F9354E" w:rsidRDefault="002A2B58" w:rsidP="00537169">
      <w:pPr>
        <w:pStyle w:val="a8"/>
        <w:widowControl w:val="0"/>
        <w:numPr>
          <w:ilvl w:val="0"/>
          <w:numId w:val="9"/>
        </w:numPr>
        <w:ind w:firstLineChars="0" w:hanging="87"/>
        <w:jc w:val="both"/>
        <w:rPr>
          <w:sz w:val="21"/>
          <w:szCs w:val="21"/>
        </w:rPr>
      </w:pPr>
      <m:oMath>
        <m:sSub>
          <m:sSubPr>
            <m:ctrlPr>
              <w:ins w:id="91" w:author="Microsoft Office 用户" w:date="2017-05-25T10:14:00Z">
                <w:rPr>
                  <w:rFonts w:ascii="Cambria Math" w:hAnsi="Cambria Math"/>
                  <w:sz w:val="21"/>
                  <w:szCs w:val="21"/>
                </w:rPr>
              </w:ins>
            </m:ctrlPr>
          </m:sSubPr>
          <m:e>
            <m:r>
              <w:rPr>
                <w:rFonts w:ascii="Cambria Math" w:hAnsi="Cambria Math" w:hint="eastAsia"/>
                <w:sz w:val="21"/>
                <w:szCs w:val="21"/>
              </w:rPr>
              <m:t>s</m:t>
            </m:r>
          </m:e>
          <m:sub>
            <m:r>
              <w:rPr>
                <w:rFonts w:ascii="Cambria Math" w:hAnsi="Cambria Math" w:hint="eastAsia"/>
                <w:sz w:val="21"/>
                <w:szCs w:val="21"/>
              </w:rPr>
              <m:t>i</m:t>
            </m:r>
          </m:sub>
        </m:sSub>
        <m:r>
          <w:rPr>
            <w:rFonts w:ascii="Cambria Math" w:hAnsi="Cambria Math" w:hint="eastAsia"/>
            <w:sz w:val="21"/>
            <w:szCs w:val="21"/>
          </w:rPr>
          <m:t>.</m:t>
        </m:r>
        <m:r>
          <w:rPr>
            <w:rFonts w:ascii="Cambria Math" w:hAnsi="Cambria Math"/>
            <w:sz w:val="21"/>
            <w:szCs w:val="21"/>
          </w:rPr>
          <m:t>d=</m:t>
        </m:r>
        <m:sSub>
          <m:sSubPr>
            <m:ctrlPr>
              <w:ins w:id="92" w:author="Microsoft Office 用户" w:date="2017-05-25T10:14:00Z">
                <w:rPr>
                  <w:rFonts w:ascii="Cambria Math" w:hAnsi="Cambria Math"/>
                  <w:i/>
                  <w:sz w:val="21"/>
                  <w:szCs w:val="21"/>
                </w:rPr>
              </w:ins>
            </m:ctrlPr>
          </m:sSubPr>
          <m:e>
            <m:r>
              <w:rPr>
                <w:rFonts w:ascii="Cambria Math" w:hAnsi="Cambria Math"/>
                <w:sz w:val="21"/>
                <w:szCs w:val="21"/>
              </w:rPr>
              <m:t>g</m:t>
            </m:r>
          </m:e>
          <m:sub>
            <m:r>
              <w:rPr>
                <w:rFonts w:ascii="Cambria Math" w:hAnsi="Cambria Math"/>
                <w:sz w:val="21"/>
                <w:szCs w:val="21"/>
              </w:rPr>
              <m:t>j</m:t>
            </m:r>
          </m:sub>
        </m:sSub>
        <m:r>
          <w:rPr>
            <w:rFonts w:ascii="Cambria Math" w:hAnsi="Cambria Math"/>
            <w:sz w:val="21"/>
            <w:szCs w:val="21"/>
          </w:rPr>
          <m:t>.</m:t>
        </m:r>
        <m:r>
          <m:rPr>
            <m:sty m:val="p"/>
          </m:rPr>
          <w:rPr>
            <w:rFonts w:ascii="Cambria Math" w:hAnsi="Cambria Math" w:cs="Cambria Math"/>
            <w:sz w:val="21"/>
            <w:szCs w:val="21"/>
          </w:rPr>
          <m:t>d</m:t>
        </m:r>
      </m:oMath>
    </w:p>
    <w:p w:rsidR="00537169" w:rsidRPr="00F9354E" w:rsidRDefault="002A2B58" w:rsidP="00537169">
      <w:pPr>
        <w:pStyle w:val="a8"/>
        <w:widowControl w:val="0"/>
        <w:numPr>
          <w:ilvl w:val="0"/>
          <w:numId w:val="9"/>
        </w:numPr>
        <w:ind w:firstLineChars="0" w:hanging="87"/>
        <w:jc w:val="both"/>
        <w:rPr>
          <w:sz w:val="21"/>
          <w:szCs w:val="21"/>
        </w:rPr>
      </w:pPr>
      <m:oMath>
        <m:func>
          <m:funcPr>
            <m:ctrlPr>
              <w:ins w:id="93" w:author="Microsoft Office 用户" w:date="2017-05-25T10:14:00Z">
                <w:rPr>
                  <w:rFonts w:ascii="Cambria Math" w:hAnsi="Cambria Math"/>
                  <w:i/>
                  <w:sz w:val="21"/>
                  <w:szCs w:val="21"/>
                </w:rPr>
              </w:ins>
            </m:ctrlPr>
          </m:funcPr>
          <m:fName>
            <m:r>
              <m:rPr>
                <m:sty m:val="p"/>
              </m:rPr>
              <w:rPr>
                <w:rFonts w:ascii="Cambria Math" w:hAnsi="Cambria Math"/>
                <w:sz w:val="21"/>
                <w:szCs w:val="21"/>
              </w:rPr>
              <m:t>max</m:t>
            </m:r>
          </m:fName>
          <m:e>
            <m:d>
              <m:dPr>
                <m:ctrlPr>
                  <w:ins w:id="94" w:author="Microsoft Office 用户" w:date="2017-05-25T10:14:00Z">
                    <w:rPr>
                      <w:rFonts w:ascii="Cambria Math" w:hAnsi="Cambria Math"/>
                      <w:i/>
                      <w:sz w:val="21"/>
                      <w:szCs w:val="21"/>
                    </w:rPr>
                  </w:ins>
                </m:ctrlPr>
              </m:dPr>
              <m:e>
                <m:sSub>
                  <m:sSubPr>
                    <m:ctrlPr>
                      <w:ins w:id="95" w:author="Microsoft Office 用户" w:date="2017-05-25T10:14:00Z">
                        <w:rPr>
                          <w:rFonts w:ascii="Cambria Math" w:hAnsi="Cambria Math"/>
                          <w:i/>
                          <w:sz w:val="21"/>
                          <w:szCs w:val="21"/>
                        </w:rPr>
                      </w:ins>
                    </m:ctrlPr>
                  </m:sSubPr>
                  <m:e>
                    <m:r>
                      <w:rPr>
                        <w:rFonts w:ascii="Cambria Math" w:hAnsi="Cambria Math" w:hint="eastAsia"/>
                        <w:sz w:val="21"/>
                        <w:szCs w:val="21"/>
                      </w:rPr>
                      <m:t>s</m:t>
                    </m:r>
                  </m:e>
                  <m:sub>
                    <m:r>
                      <w:rPr>
                        <w:rFonts w:ascii="Cambria Math" w:hAnsi="Cambria Math" w:hint="eastAsia"/>
                        <w:sz w:val="21"/>
                        <w:szCs w:val="21"/>
                      </w:rPr>
                      <m:t>i</m:t>
                    </m:r>
                  </m:sub>
                </m:sSub>
                <m:r>
                  <w:rPr>
                    <w:rFonts w:ascii="Cambria Math" w:hAnsi="Cambria Math" w:hint="eastAsia"/>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b</m:t>
                    </m:r>
                  </m:sub>
                </m:sSub>
                <m:r>
                  <w:rPr>
                    <w:rFonts w:ascii="Cambria Math" w:hAnsi="Cambria Math"/>
                    <w:sz w:val="21"/>
                    <w:szCs w:val="21"/>
                  </w:rPr>
                  <m:t>,</m:t>
                </m:r>
                <m:sSub>
                  <m:sSubPr>
                    <m:ctrlPr>
                      <w:ins w:id="96" w:author="Microsoft Office 用户" w:date="2017-05-25T10:14:00Z">
                        <w:rPr>
                          <w:rFonts w:ascii="Cambria Math" w:hAnsi="Cambria Math"/>
                          <w:i/>
                          <w:sz w:val="21"/>
                          <w:szCs w:val="21"/>
                        </w:rPr>
                      </w:ins>
                    </m:ctrlPr>
                  </m:sSubPr>
                  <m:e>
                    <m:r>
                      <w:rPr>
                        <w:rFonts w:ascii="Cambria Math" w:hAnsi="Cambria Math"/>
                        <w:sz w:val="21"/>
                        <w:szCs w:val="21"/>
                      </w:rPr>
                      <m:t>g</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b</m:t>
                    </m:r>
                  </m:sub>
                </m:sSub>
              </m:e>
            </m:d>
          </m:e>
        </m:func>
        <m:r>
          <w:rPr>
            <w:rFonts w:ascii="Cambria Math" w:hAnsi="Cambria Math"/>
            <w:sz w:val="21"/>
            <w:szCs w:val="21"/>
          </w:rPr>
          <m:t>≤</m:t>
        </m:r>
        <m:func>
          <m:funcPr>
            <m:ctrlPr>
              <w:ins w:id="97" w:author="Microsoft Office 用户" w:date="2017-05-25T10:14:00Z">
                <w:rPr>
                  <w:rFonts w:ascii="Cambria Math" w:hAnsi="Cambria Math"/>
                  <w:i/>
                  <w:color w:val="000000" w:themeColor="text1"/>
                  <w:sz w:val="21"/>
                  <w:szCs w:val="21"/>
                </w:rPr>
              </w:ins>
            </m:ctrlPr>
          </m:funcPr>
          <m:fName>
            <m:r>
              <m:rPr>
                <m:sty m:val="p"/>
              </m:rPr>
              <w:rPr>
                <w:rFonts w:ascii="Cambria Math" w:hAnsi="Cambria Math"/>
                <w:color w:val="000000" w:themeColor="text1"/>
                <w:sz w:val="21"/>
                <w:szCs w:val="21"/>
              </w:rPr>
              <m:t>min</m:t>
            </m:r>
          </m:fName>
          <m:e>
            <m:d>
              <m:dPr>
                <m:ctrlPr>
                  <w:ins w:id="98" w:author="Microsoft Office 用户" w:date="2017-05-25T10:14:00Z">
                    <w:rPr>
                      <w:rFonts w:ascii="Cambria Math" w:hAnsi="Cambria Math"/>
                      <w:i/>
                      <w:color w:val="000000" w:themeColor="text1"/>
                      <w:sz w:val="21"/>
                      <w:szCs w:val="21"/>
                    </w:rPr>
                  </w:ins>
                </m:ctrlPr>
              </m:dPr>
              <m:e>
                <m:sSub>
                  <m:sSubPr>
                    <m:ctrlPr>
                      <w:ins w:id="99" w:author="Microsoft Office 用户" w:date="2017-05-25T10:14:00Z">
                        <w:rPr>
                          <w:rFonts w:ascii="Cambria Math" w:hAnsi="Cambria Math"/>
                          <w:i/>
                          <w:color w:val="000000" w:themeColor="text1"/>
                          <w:sz w:val="21"/>
                          <w:szCs w:val="21"/>
                        </w:rPr>
                      </w:ins>
                    </m:ctrlPr>
                  </m:sSubPr>
                  <m:e>
                    <m:r>
                      <w:rPr>
                        <w:rFonts w:ascii="Cambria Math" w:hAnsi="Cambria Math" w:hint="eastAsia"/>
                        <w:color w:val="000000" w:themeColor="text1"/>
                        <w:sz w:val="21"/>
                        <w:szCs w:val="21"/>
                      </w:rPr>
                      <m:t>s</m:t>
                    </m:r>
                  </m:e>
                  <m:sub>
                    <m:r>
                      <w:rPr>
                        <w:rFonts w:ascii="Cambria Math" w:hAnsi="Cambria Math" w:hint="eastAsia"/>
                        <w:color w:val="000000" w:themeColor="text1"/>
                        <w:sz w:val="21"/>
                        <w:szCs w:val="21"/>
                      </w:rPr>
                      <m:t>i</m:t>
                    </m:r>
                  </m:sub>
                </m:sSub>
                <m:r>
                  <w:rPr>
                    <w:rFonts w:ascii="Cambria Math" w:hAnsi="Cambria Math" w:hint="eastAsia"/>
                    <w:color w:val="000000" w:themeColor="text1"/>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e</m:t>
                    </m:r>
                  </m:sub>
                </m:sSub>
                <m:r>
                  <w:rPr>
                    <w:rFonts w:ascii="Cambria Math" w:hAnsi="Cambria Math"/>
                    <w:color w:val="000000" w:themeColor="text1"/>
                    <w:sz w:val="21"/>
                    <w:szCs w:val="21"/>
                  </w:rPr>
                  <m:t>,</m:t>
                </m:r>
                <m:sSub>
                  <m:sSubPr>
                    <m:ctrlPr>
                      <w:ins w:id="100" w:author="Microsoft Office 用户" w:date="2017-05-25T10:14:00Z">
                        <w:rPr>
                          <w:rFonts w:ascii="Cambria Math" w:hAnsi="Cambria Math"/>
                          <w:i/>
                          <w:color w:val="000000" w:themeColor="text1"/>
                          <w:sz w:val="21"/>
                          <w:szCs w:val="21"/>
                        </w:rPr>
                      </w:ins>
                    </m:ctrlPr>
                  </m:sSubPr>
                  <m:e>
                    <m:r>
                      <w:rPr>
                        <w:rFonts w:ascii="Cambria Math" w:hAnsi="Cambria Math"/>
                        <w:color w:val="000000" w:themeColor="text1"/>
                        <w:sz w:val="21"/>
                        <w:szCs w:val="21"/>
                      </w:rPr>
                      <m:t>g</m:t>
                    </m:r>
                  </m:e>
                  <m:sub>
                    <m:r>
                      <w:rPr>
                        <w:rFonts w:ascii="Cambria Math" w:hAnsi="Cambria Math"/>
                        <w:color w:val="000000" w:themeColor="text1"/>
                        <w:sz w:val="21"/>
                        <w:szCs w:val="21"/>
                      </w:rPr>
                      <m:t>j</m:t>
                    </m:r>
                  </m:sub>
                </m:sSub>
                <m:r>
                  <w:rPr>
                    <w:rFonts w:ascii="Cambria Math" w:hAnsi="Cambria Math"/>
                    <w:color w:val="000000" w:themeColor="text1"/>
                    <w:sz w:val="21"/>
                    <w:szCs w:val="21"/>
                  </w:rPr>
                  <m:t>.</m:t>
                </m:r>
                <m:sSub>
                  <m:sSubPr>
                    <m:ctrlPr>
                      <w:rPr>
                        <w:rFonts w:ascii="Cambria Math" w:hAnsi="Cambria Math"/>
                        <w:i/>
                        <w:iCs/>
                        <w:sz w:val="21"/>
                        <w:szCs w:val="21"/>
                      </w:rPr>
                    </m:ctrlPr>
                  </m:sSubPr>
                  <m:e>
                    <m:r>
                      <w:rPr>
                        <w:rFonts w:ascii="Cambria Math" w:hAnsi="Cambria Math" w:cs="Cambria Math"/>
                        <w:sz w:val="21"/>
                        <w:szCs w:val="21"/>
                      </w:rPr>
                      <m:t>pos</m:t>
                    </m:r>
                  </m:e>
                  <m:sub>
                    <m:r>
                      <w:rPr>
                        <w:rFonts w:ascii="Cambria Math" w:hAnsi="Cambria Math"/>
                        <w:sz w:val="21"/>
                        <w:szCs w:val="21"/>
                      </w:rPr>
                      <m:t>e</m:t>
                    </m:r>
                  </m:sub>
                </m:sSub>
              </m:e>
            </m:d>
          </m:e>
        </m:func>
      </m:oMath>
    </w:p>
    <w:p w:rsidR="00537169" w:rsidRPr="00F9354E" w:rsidRDefault="002A2B58" w:rsidP="00537169">
      <w:pPr>
        <w:pStyle w:val="a8"/>
        <w:widowControl w:val="0"/>
        <w:numPr>
          <w:ilvl w:val="0"/>
          <w:numId w:val="9"/>
        </w:numPr>
        <w:ind w:firstLineChars="0" w:hanging="87"/>
        <w:jc w:val="both"/>
        <w:rPr>
          <w:sz w:val="21"/>
          <w:szCs w:val="21"/>
        </w:rPr>
      </w:pPr>
      <m:oMath>
        <m:sSub>
          <m:sSubPr>
            <m:ctrlPr>
              <w:ins w:id="101" w:author="Microsoft Office 用户" w:date="2017-05-25T10:14:00Z">
                <w:rPr>
                  <w:rFonts w:ascii="Cambria Math" w:hAnsi="Cambria Math"/>
                  <w:sz w:val="21"/>
                  <w:szCs w:val="21"/>
                </w:rPr>
              </w:ins>
            </m:ctrlPr>
          </m:sSubPr>
          <m:e>
            <m:r>
              <w:rPr>
                <w:rFonts w:ascii="Cambria Math" w:hAnsi="Cambria Math" w:hint="eastAsia"/>
                <w:sz w:val="21"/>
                <w:szCs w:val="21"/>
              </w:rPr>
              <m:t>s</m:t>
            </m:r>
          </m:e>
          <m:sub>
            <m:r>
              <w:rPr>
                <w:rFonts w:ascii="Cambria Math" w:hAnsi="Cambria Math" w:hint="eastAsia"/>
                <w:sz w:val="21"/>
                <w:szCs w:val="21"/>
              </w:rPr>
              <m:t>i</m:t>
            </m:r>
          </m:sub>
        </m:sSub>
        <m:r>
          <w:rPr>
            <w:rFonts w:ascii="Cambria Math" w:hAnsi="Cambria Math" w:hint="eastAsia"/>
            <w:sz w:val="21"/>
            <w:szCs w:val="21"/>
          </w:rPr>
          <m:t>.</m:t>
        </m:r>
        <m:r>
          <w:rPr>
            <w:rFonts w:ascii="Cambria Math" w:hAnsi="Cambria Math"/>
            <w:sz w:val="21"/>
            <w:szCs w:val="21"/>
          </w:rPr>
          <m:t>c=</m:t>
        </m:r>
        <m:sSub>
          <m:sSubPr>
            <m:ctrlPr>
              <w:ins w:id="102" w:author="Microsoft Office 用户" w:date="2017-05-25T10:14:00Z">
                <w:rPr>
                  <w:rFonts w:ascii="Cambria Math" w:hAnsi="Cambria Math"/>
                  <w:i/>
                  <w:sz w:val="21"/>
                  <w:szCs w:val="21"/>
                </w:rPr>
              </w:ins>
            </m:ctrlPr>
          </m:sSubPr>
          <m:e>
            <m:r>
              <w:rPr>
                <w:rFonts w:ascii="Cambria Math" w:hAnsi="Cambria Math"/>
                <w:sz w:val="21"/>
                <w:szCs w:val="21"/>
              </w:rPr>
              <m:t>g</m:t>
            </m:r>
          </m:e>
          <m:sub>
            <m:r>
              <w:rPr>
                <w:rFonts w:ascii="Cambria Math" w:hAnsi="Cambria Math"/>
                <w:sz w:val="21"/>
                <w:szCs w:val="21"/>
              </w:rPr>
              <m:t>j</m:t>
            </m:r>
          </m:sub>
        </m:sSub>
        <m:r>
          <w:rPr>
            <w:rFonts w:ascii="Cambria Math" w:hAnsi="Cambria Math"/>
            <w:sz w:val="21"/>
            <w:szCs w:val="21"/>
          </w:rPr>
          <m:t>.c</m:t>
        </m:r>
      </m:oMath>
    </w:p>
    <w:p w:rsidR="00537169" w:rsidRPr="00F9354E" w:rsidRDefault="00537169" w:rsidP="00537169">
      <w:pPr>
        <w:ind w:left="720"/>
        <w:rPr>
          <w:rFonts w:ascii="宋体" w:eastAsia="宋体" w:hAnsi="宋体"/>
          <w:szCs w:val="21"/>
        </w:rPr>
      </w:pPr>
      <w:r w:rsidRPr="00F9354E">
        <w:rPr>
          <w:rFonts w:ascii="宋体" w:eastAsia="宋体" w:hAnsi="宋体" w:hint="eastAsia"/>
          <w:szCs w:val="21"/>
        </w:rPr>
        <w:t>基于以上等价关系，我们定义集合</w:t>
      </w:r>
      <m:oMath>
        <m:r>
          <w:rPr>
            <w:rFonts w:ascii="Cambria Math" w:eastAsia="宋体" w:hAnsi="Cambria Math"/>
            <w:szCs w:val="21"/>
          </w:rPr>
          <m:t>S</m:t>
        </m:r>
      </m:oMath>
      <w:r w:rsidRPr="00F9354E">
        <w:rPr>
          <w:rFonts w:ascii="宋体" w:eastAsia="宋体" w:hAnsi="宋体" w:hint="eastAsia"/>
          <w:szCs w:val="21"/>
        </w:rPr>
        <w:t>与</w:t>
      </w:r>
      <m:oMath>
        <m:r>
          <w:rPr>
            <w:rFonts w:ascii="Cambria Math" w:eastAsia="宋体" w:hAnsi="Cambria Math" w:hint="eastAsia"/>
            <w:szCs w:val="21"/>
          </w:rPr>
          <m:t>G</m:t>
        </m:r>
      </m:oMath>
      <w:r w:rsidRPr="00F9354E">
        <w:rPr>
          <w:rFonts w:ascii="宋体" w:eastAsia="宋体" w:hAnsi="宋体" w:hint="eastAsia"/>
          <w:szCs w:val="21"/>
        </w:rPr>
        <w:t>的松弛交集为</w:t>
      </w:r>
      <m:oMath>
        <m:sSub>
          <m:sSubPr>
            <m:ctrlPr>
              <w:ins w:id="103" w:author="Microsoft Office 用户" w:date="2017-05-25T10:14:00Z">
                <w:rPr>
                  <w:rFonts w:ascii="Cambria Math" w:eastAsia="宋体" w:hAnsi="Cambria Math"/>
                  <w:i/>
                  <w:szCs w:val="21"/>
                </w:rPr>
              </w:ins>
            </m:ctrlPr>
          </m:sSubPr>
          <m:e>
            <m:r>
              <w:rPr>
                <w:rFonts w:ascii="Cambria Math" w:eastAsia="宋体" w:hAnsi="Cambria Math"/>
                <w:szCs w:val="21"/>
              </w:rPr>
              <m:t>∩</m:t>
            </m:r>
          </m:e>
          <m:sub>
            <m:r>
              <w:rPr>
                <w:rFonts w:ascii="Cambria Math" w:eastAsia="宋体" w:hAnsi="Cambria Math" w:cs="Cambria Math"/>
                <w:szCs w:val="21"/>
              </w:rPr>
              <m:t>r</m:t>
            </m:r>
          </m:sub>
        </m:sSub>
      </m:oMath>
      <w:r w:rsidRPr="00F9354E">
        <w:rPr>
          <w:rFonts w:ascii="宋体" w:eastAsia="宋体" w:hAnsi="宋体" w:hint="eastAsia"/>
          <w:szCs w:val="21"/>
        </w:rPr>
        <w:t>。由此得到松弛评测指标：</w:t>
      </w:r>
    </w:p>
    <w:p w:rsidR="00537169" w:rsidRPr="00F9354E" w:rsidRDefault="002A2B58" w:rsidP="00537169">
      <w:pPr>
        <w:ind w:left="720"/>
        <w:jc w:val="center"/>
        <w:rPr>
          <w:rFonts w:ascii="宋体" w:eastAsia="宋体" w:hAnsi="宋体"/>
          <w:szCs w:val="21"/>
        </w:rPr>
      </w:pPr>
      <m:oMath>
        <m:sSub>
          <m:sSubPr>
            <m:ctrlPr>
              <w:ins w:id="104" w:author="Microsoft Office 用户" w:date="2017-05-25T10:14:00Z">
                <w:rPr>
                  <w:rFonts w:ascii="Cambria Math" w:eastAsia="宋体" w:hAnsi="Cambria Math"/>
                  <w:i/>
                  <w:szCs w:val="21"/>
                </w:rPr>
              </w:ins>
            </m:ctrlPr>
          </m:sSubPr>
          <m:e>
            <m:r>
              <w:rPr>
                <w:rFonts w:ascii="Cambria Math" w:eastAsia="宋体" w:hAnsi="Cambria Math"/>
                <w:szCs w:val="21"/>
              </w:rPr>
              <m:t>P</m:t>
            </m:r>
          </m:e>
          <m:sub>
            <m:r>
              <w:rPr>
                <w:rFonts w:ascii="Cambria Math" w:eastAsia="宋体" w:hAnsi="Cambria Math"/>
                <w:szCs w:val="21"/>
              </w:rPr>
              <m:t>r</m:t>
            </m:r>
          </m:sub>
        </m:sSub>
        <m:r>
          <w:rPr>
            <w:rFonts w:ascii="Cambria Math" w:eastAsia="宋体" w:hAnsi="Cambria Math"/>
            <w:szCs w:val="21"/>
          </w:rPr>
          <m:t>=</m:t>
        </m:r>
        <m:f>
          <m:fPr>
            <m:ctrlPr>
              <w:ins w:id="105" w:author="Microsoft Office 用户" w:date="2017-05-25T10:14:00Z">
                <w:rPr>
                  <w:rFonts w:ascii="Cambria Math" w:eastAsia="宋体" w:hAnsi="Cambria Math"/>
                  <w:i/>
                  <w:szCs w:val="21"/>
                </w:rPr>
              </w:ins>
            </m:ctrlPr>
          </m:fPr>
          <m:num>
            <m:r>
              <w:rPr>
                <w:rFonts w:ascii="Cambria Math" w:eastAsia="宋体" w:hAnsi="Cambria Math"/>
                <w:szCs w:val="21"/>
              </w:rPr>
              <m:t>|S</m:t>
            </m:r>
            <m:sSub>
              <m:sSubPr>
                <m:ctrlPr>
                  <w:ins w:id="106" w:author="Microsoft Office 用户" w:date="2017-05-25T10:14:00Z">
                    <w:rPr>
                      <w:rFonts w:ascii="Cambria Math" w:eastAsia="宋体" w:hAnsi="Cambria Math"/>
                      <w:i/>
                      <w:szCs w:val="21"/>
                    </w:rPr>
                  </w:ins>
                </m:ctrlPr>
              </m:sSubPr>
              <m:e>
                <m:r>
                  <w:rPr>
                    <w:rFonts w:ascii="Cambria Math" w:eastAsia="宋体" w:hAnsi="Cambria Math"/>
                    <w:szCs w:val="21"/>
                  </w:rPr>
                  <m:t>∩</m:t>
                </m:r>
              </m:e>
              <m:sub>
                <m:r>
                  <w:rPr>
                    <w:rFonts w:ascii="Cambria Math" w:eastAsia="宋体" w:hAnsi="Cambria Math"/>
                    <w:szCs w:val="21"/>
                  </w:rPr>
                  <m:t>r</m:t>
                </m:r>
              </m:sub>
            </m:sSub>
            <m:r>
              <w:rPr>
                <w:rFonts w:ascii="Cambria Math" w:eastAsia="宋体" w:hAnsi="Cambria Math"/>
                <w:szCs w:val="21"/>
              </w:rPr>
              <m:t>G|</m:t>
            </m:r>
          </m:num>
          <m:den>
            <m:r>
              <w:rPr>
                <w:rFonts w:ascii="Cambria Math" w:eastAsia="宋体" w:hAnsi="Cambria Math"/>
                <w:szCs w:val="21"/>
              </w:rPr>
              <m:t>|S|</m:t>
            </m:r>
          </m:den>
        </m:f>
      </m:oMath>
      <w:r w:rsidR="00537169" w:rsidRPr="00F9354E">
        <w:rPr>
          <w:rFonts w:ascii="宋体" w:eastAsia="宋体" w:hAnsi="宋体"/>
          <w:szCs w:val="21"/>
        </w:rPr>
        <w:t xml:space="preserve">,   </w:t>
      </w:r>
      <m:oMath>
        <m:sSub>
          <m:sSubPr>
            <m:ctrlPr>
              <w:ins w:id="107" w:author="Microsoft Office 用户" w:date="2017-05-25T10:14:00Z">
                <w:rPr>
                  <w:rFonts w:ascii="Cambria Math" w:eastAsia="宋体" w:hAnsi="Cambria Math"/>
                  <w:i/>
                  <w:szCs w:val="21"/>
                </w:rPr>
              </w:ins>
            </m:ctrlPr>
          </m:sSubPr>
          <m:e>
            <m:r>
              <w:rPr>
                <w:rFonts w:ascii="Cambria Math" w:eastAsia="宋体" w:hAnsi="Cambria Math"/>
                <w:szCs w:val="21"/>
              </w:rPr>
              <m:t>R</m:t>
            </m:r>
          </m:e>
          <m:sub>
            <m:r>
              <w:rPr>
                <w:rFonts w:ascii="Cambria Math" w:eastAsia="宋体" w:hAnsi="Cambria Math"/>
                <w:szCs w:val="21"/>
              </w:rPr>
              <m:t>r</m:t>
            </m:r>
          </m:sub>
        </m:sSub>
        <m:r>
          <w:rPr>
            <w:rFonts w:ascii="Cambria Math" w:eastAsia="宋体" w:hAnsi="Cambria Math"/>
            <w:szCs w:val="21"/>
          </w:rPr>
          <m:t>=</m:t>
        </m:r>
        <m:f>
          <m:fPr>
            <m:ctrlPr>
              <w:ins w:id="108" w:author="Microsoft Office 用户" w:date="2017-05-25T10:14:00Z">
                <w:rPr>
                  <w:rFonts w:ascii="Cambria Math" w:eastAsia="宋体" w:hAnsi="Cambria Math"/>
                  <w:i/>
                  <w:szCs w:val="21"/>
                </w:rPr>
              </w:ins>
            </m:ctrlPr>
          </m:fPr>
          <m:num>
            <m:r>
              <w:rPr>
                <w:rFonts w:ascii="Cambria Math" w:eastAsia="宋体" w:hAnsi="Cambria Math"/>
                <w:szCs w:val="21"/>
              </w:rPr>
              <m:t>|S</m:t>
            </m:r>
            <m:sSub>
              <m:sSubPr>
                <m:ctrlPr>
                  <w:ins w:id="109" w:author="Microsoft Office 用户" w:date="2017-05-25T10:14:00Z">
                    <w:rPr>
                      <w:rFonts w:ascii="Cambria Math" w:eastAsia="宋体" w:hAnsi="Cambria Math"/>
                      <w:i/>
                      <w:szCs w:val="21"/>
                    </w:rPr>
                  </w:ins>
                </m:ctrlPr>
              </m:sSubPr>
              <m:e>
                <m:r>
                  <w:rPr>
                    <w:rFonts w:ascii="Cambria Math" w:eastAsia="宋体" w:hAnsi="Cambria Math"/>
                    <w:szCs w:val="21"/>
                  </w:rPr>
                  <m:t>∩</m:t>
                </m:r>
              </m:e>
              <m:sub>
                <m:r>
                  <w:rPr>
                    <w:rFonts w:ascii="Cambria Math" w:eastAsia="宋体" w:hAnsi="Cambria Math"/>
                    <w:szCs w:val="21"/>
                  </w:rPr>
                  <m:t>r</m:t>
                </m:r>
              </m:sub>
            </m:sSub>
            <m:r>
              <w:rPr>
                <w:rFonts w:ascii="Cambria Math" w:eastAsia="宋体" w:hAnsi="Cambria Math"/>
                <w:szCs w:val="21"/>
              </w:rPr>
              <m:t>G|</m:t>
            </m:r>
          </m:num>
          <m:den>
            <m:r>
              <w:rPr>
                <w:rFonts w:ascii="Cambria Math" w:eastAsia="宋体" w:hAnsi="Cambria Math"/>
                <w:szCs w:val="21"/>
              </w:rPr>
              <m:t>|G|</m:t>
            </m:r>
          </m:den>
        </m:f>
      </m:oMath>
      <w:r w:rsidR="00537169" w:rsidRPr="00F9354E">
        <w:rPr>
          <w:rFonts w:ascii="宋体" w:eastAsia="宋体" w:hAnsi="宋体" w:hint="eastAsia"/>
          <w:szCs w:val="21"/>
        </w:rPr>
        <w:t xml:space="preserve">,   </w:t>
      </w:r>
      <m:oMath>
        <m:sSub>
          <m:sSubPr>
            <m:ctrlPr>
              <w:ins w:id="110" w:author="Microsoft Office 用户" w:date="2017-05-25T10:14:00Z">
                <w:rPr>
                  <w:rFonts w:ascii="Cambria Math" w:eastAsia="宋体" w:hAnsi="Cambria Math"/>
                  <w:i/>
                  <w:szCs w:val="21"/>
                </w:rPr>
              </w:ins>
            </m:ctrlPr>
          </m:sSubPr>
          <m:e>
            <m:r>
              <w:rPr>
                <w:rFonts w:ascii="Cambria Math" w:eastAsia="宋体" w:hAnsi="Cambria Math"/>
                <w:szCs w:val="21"/>
              </w:rPr>
              <m:t>F</m:t>
            </m:r>
          </m:e>
          <m:sub>
            <m:r>
              <w:rPr>
                <w:rFonts w:ascii="Cambria Math" w:eastAsia="宋体" w:hAnsi="Cambria Math"/>
                <w:szCs w:val="21"/>
              </w:rPr>
              <m:t>1r</m:t>
            </m:r>
          </m:sub>
        </m:sSub>
        <m:r>
          <w:rPr>
            <w:rFonts w:ascii="Cambria Math" w:eastAsia="宋体" w:hAnsi="Cambria Math"/>
            <w:szCs w:val="21"/>
          </w:rPr>
          <m:t>=</m:t>
        </m:r>
        <m:f>
          <m:fPr>
            <m:ctrlPr>
              <w:ins w:id="111" w:author="Microsoft Office 用户" w:date="2017-05-25T10:14:00Z">
                <w:rPr>
                  <w:rFonts w:ascii="Cambria Math" w:eastAsia="宋体" w:hAnsi="Cambria Math"/>
                  <w:i/>
                  <w:szCs w:val="21"/>
                </w:rPr>
              </w:ins>
            </m:ctrlPr>
          </m:fPr>
          <m:num>
            <m:r>
              <w:rPr>
                <w:rFonts w:ascii="Cambria Math" w:eastAsia="宋体" w:hAnsi="Cambria Math"/>
                <w:szCs w:val="21"/>
              </w:rPr>
              <m:t>2PR</m:t>
            </m:r>
          </m:num>
          <m:den>
            <m:r>
              <w:rPr>
                <w:rFonts w:ascii="Cambria Math" w:eastAsia="宋体" w:hAnsi="Cambria Math"/>
                <w:szCs w:val="21"/>
              </w:rPr>
              <m:t>P+R</m:t>
            </m:r>
          </m:den>
        </m:f>
      </m:oMath>
    </w:p>
    <w:p w:rsidR="00537169" w:rsidRPr="00F9354E" w:rsidRDefault="00537169" w:rsidP="00537169">
      <w:pPr>
        <w:ind w:firstLineChars="200" w:firstLine="420"/>
        <w:rPr>
          <w:rFonts w:ascii="宋体" w:eastAsia="宋体" w:hAnsi="宋体"/>
          <w:szCs w:val="21"/>
        </w:rPr>
      </w:pPr>
      <w:r w:rsidRPr="00F9354E">
        <w:rPr>
          <w:rFonts w:ascii="宋体" w:eastAsia="宋体" w:hAnsi="宋体" w:hint="eastAsia"/>
          <w:szCs w:val="21"/>
        </w:rPr>
        <w:t>最后，按照预定义类别的</w:t>
      </w:r>
      <w:r w:rsidRPr="00F9354E">
        <w:rPr>
          <w:rFonts w:ascii="宋体" w:eastAsia="宋体" w:hAnsi="宋体"/>
          <w:szCs w:val="21"/>
        </w:rPr>
        <w:t>6</w:t>
      </w:r>
      <w:r w:rsidRPr="00F9354E">
        <w:rPr>
          <w:rFonts w:ascii="宋体" w:eastAsia="宋体" w:hAnsi="宋体" w:hint="eastAsia"/>
          <w:szCs w:val="21"/>
        </w:rPr>
        <w:t>个不同类别，对每个子类进行分开评测，共得到1</w:t>
      </w:r>
      <w:r w:rsidRPr="00F9354E">
        <w:rPr>
          <w:rFonts w:ascii="宋体" w:eastAsia="宋体" w:hAnsi="宋体"/>
          <w:szCs w:val="21"/>
        </w:rPr>
        <w:t>4</w:t>
      </w:r>
      <w:r w:rsidRPr="00F9354E">
        <w:rPr>
          <w:rFonts w:ascii="宋体" w:eastAsia="宋体" w:hAnsi="宋体" w:hint="eastAsia"/>
          <w:szCs w:val="21"/>
        </w:rPr>
        <w:t xml:space="preserve">个评测结果： </w:t>
      </w:r>
    </w:p>
    <w:tbl>
      <w:tblPr>
        <w:tblStyle w:val="a9"/>
        <w:tblW w:w="0" w:type="auto"/>
        <w:jc w:val="center"/>
        <w:tblLook w:val="04A0" w:firstRow="1" w:lastRow="0" w:firstColumn="1" w:lastColumn="0" w:noHBand="0" w:noVBand="1"/>
      </w:tblPr>
      <w:tblGrid>
        <w:gridCol w:w="1271"/>
        <w:gridCol w:w="1418"/>
        <w:gridCol w:w="708"/>
        <w:gridCol w:w="882"/>
        <w:gridCol w:w="919"/>
        <w:gridCol w:w="1028"/>
        <w:gridCol w:w="1282"/>
        <w:gridCol w:w="788"/>
      </w:tblGrid>
      <w:tr w:rsidR="00537169" w:rsidRPr="00F9354E" w:rsidTr="007C0DDB">
        <w:trPr>
          <w:jc w:val="center"/>
        </w:trPr>
        <w:tc>
          <w:tcPr>
            <w:tcW w:w="1271" w:type="dxa"/>
          </w:tcPr>
          <w:p w:rsidR="00537169" w:rsidRPr="00F9354E" w:rsidRDefault="00537169" w:rsidP="007C0DDB">
            <w:pPr>
              <w:jc w:val="center"/>
              <w:rPr>
                <w:rFonts w:ascii="宋体" w:eastAsia="宋体" w:hAnsi="宋体"/>
                <w:szCs w:val="21"/>
              </w:rPr>
            </w:pPr>
          </w:p>
        </w:tc>
        <w:tc>
          <w:tcPr>
            <w:tcW w:w="1418" w:type="dxa"/>
            <w:vAlign w:val="center"/>
          </w:tcPr>
          <w:p w:rsidR="00537169" w:rsidRPr="00F9354E" w:rsidRDefault="00537169" w:rsidP="007C0DDB">
            <w:pPr>
              <w:jc w:val="center"/>
              <w:rPr>
                <w:rFonts w:ascii="宋体" w:eastAsia="宋体" w:hAnsi="宋体"/>
                <w:szCs w:val="21"/>
              </w:rPr>
            </w:pPr>
            <w:r w:rsidRPr="00F9354E">
              <w:rPr>
                <w:rFonts w:ascii="宋体" w:eastAsia="宋体" w:hAnsi="宋体" w:hint="eastAsia"/>
                <w:szCs w:val="21"/>
              </w:rPr>
              <w:t>疾病和诊断</w:t>
            </w:r>
          </w:p>
        </w:tc>
        <w:tc>
          <w:tcPr>
            <w:tcW w:w="708" w:type="dxa"/>
            <w:vAlign w:val="center"/>
          </w:tcPr>
          <w:p w:rsidR="00537169" w:rsidRPr="00F9354E" w:rsidRDefault="00537169" w:rsidP="007C0DDB">
            <w:pPr>
              <w:jc w:val="center"/>
              <w:rPr>
                <w:rFonts w:ascii="宋体" w:eastAsia="宋体" w:hAnsi="宋体"/>
                <w:szCs w:val="21"/>
              </w:rPr>
            </w:pPr>
            <w:r w:rsidRPr="00F9354E">
              <w:rPr>
                <w:rFonts w:ascii="宋体" w:eastAsia="宋体" w:hAnsi="宋体" w:hint="eastAsia"/>
                <w:szCs w:val="21"/>
              </w:rPr>
              <w:t>检查</w:t>
            </w:r>
          </w:p>
        </w:tc>
        <w:tc>
          <w:tcPr>
            <w:tcW w:w="882" w:type="dxa"/>
            <w:vAlign w:val="center"/>
          </w:tcPr>
          <w:p w:rsidR="00537169" w:rsidRPr="00F9354E" w:rsidRDefault="00537169" w:rsidP="007C0DDB">
            <w:pPr>
              <w:jc w:val="center"/>
              <w:rPr>
                <w:rFonts w:ascii="宋体" w:eastAsia="宋体" w:hAnsi="宋体"/>
                <w:szCs w:val="21"/>
              </w:rPr>
            </w:pPr>
            <w:r w:rsidRPr="00F9354E">
              <w:rPr>
                <w:rFonts w:ascii="宋体" w:eastAsia="宋体" w:hAnsi="宋体" w:hint="eastAsia"/>
                <w:szCs w:val="21"/>
              </w:rPr>
              <w:t>检验</w:t>
            </w:r>
          </w:p>
        </w:tc>
        <w:tc>
          <w:tcPr>
            <w:tcW w:w="919" w:type="dxa"/>
            <w:vAlign w:val="center"/>
          </w:tcPr>
          <w:p w:rsidR="00537169" w:rsidRPr="00F9354E" w:rsidRDefault="00537169" w:rsidP="007C0DDB">
            <w:pPr>
              <w:jc w:val="center"/>
              <w:rPr>
                <w:rFonts w:ascii="宋体" w:eastAsia="宋体" w:hAnsi="宋体"/>
                <w:szCs w:val="21"/>
              </w:rPr>
            </w:pPr>
            <w:r w:rsidRPr="00F9354E">
              <w:rPr>
                <w:rFonts w:ascii="宋体" w:eastAsia="宋体" w:hAnsi="宋体" w:hint="eastAsia"/>
                <w:szCs w:val="21"/>
              </w:rPr>
              <w:t>手术</w:t>
            </w:r>
          </w:p>
        </w:tc>
        <w:tc>
          <w:tcPr>
            <w:tcW w:w="1028" w:type="dxa"/>
            <w:vAlign w:val="center"/>
          </w:tcPr>
          <w:p w:rsidR="00537169" w:rsidRPr="00F9354E" w:rsidRDefault="00537169" w:rsidP="007C0DDB">
            <w:pPr>
              <w:jc w:val="center"/>
              <w:rPr>
                <w:rFonts w:ascii="宋体" w:eastAsia="宋体" w:hAnsi="宋体"/>
                <w:szCs w:val="21"/>
              </w:rPr>
            </w:pPr>
            <w:r w:rsidRPr="00F9354E">
              <w:rPr>
                <w:rFonts w:ascii="宋体" w:eastAsia="宋体" w:hAnsi="宋体" w:hint="eastAsia"/>
                <w:szCs w:val="21"/>
              </w:rPr>
              <w:t>药物</w:t>
            </w:r>
          </w:p>
        </w:tc>
        <w:tc>
          <w:tcPr>
            <w:tcW w:w="1282" w:type="dxa"/>
          </w:tcPr>
          <w:p w:rsidR="00537169" w:rsidRPr="00F9354E" w:rsidRDefault="00537169" w:rsidP="007C0DDB">
            <w:pPr>
              <w:jc w:val="center"/>
              <w:rPr>
                <w:rFonts w:ascii="宋体" w:eastAsia="宋体" w:hAnsi="宋体"/>
                <w:szCs w:val="21"/>
              </w:rPr>
            </w:pPr>
            <w:r w:rsidRPr="00F9354E">
              <w:rPr>
                <w:rFonts w:ascii="宋体" w:eastAsia="宋体" w:hAnsi="宋体" w:hint="eastAsia"/>
                <w:szCs w:val="21"/>
              </w:rPr>
              <w:t>解剖部位</w:t>
            </w:r>
          </w:p>
        </w:tc>
        <w:tc>
          <w:tcPr>
            <w:tcW w:w="788" w:type="dxa"/>
          </w:tcPr>
          <w:p w:rsidR="00537169" w:rsidRPr="00F9354E" w:rsidRDefault="00537169" w:rsidP="007C0DDB">
            <w:pPr>
              <w:jc w:val="center"/>
              <w:rPr>
                <w:rFonts w:ascii="宋体" w:eastAsia="宋体" w:hAnsi="宋体"/>
                <w:szCs w:val="21"/>
              </w:rPr>
            </w:pPr>
            <w:r w:rsidRPr="00F9354E">
              <w:rPr>
                <w:rFonts w:ascii="宋体" w:eastAsia="宋体" w:hAnsi="宋体" w:hint="eastAsia"/>
                <w:szCs w:val="21"/>
              </w:rPr>
              <w:t>综合</w:t>
            </w:r>
          </w:p>
        </w:tc>
      </w:tr>
      <w:tr w:rsidR="00537169" w:rsidRPr="00F9354E" w:rsidTr="007C0DDB">
        <w:trPr>
          <w:jc w:val="center"/>
        </w:trPr>
        <w:tc>
          <w:tcPr>
            <w:tcW w:w="1271" w:type="dxa"/>
          </w:tcPr>
          <w:p w:rsidR="00537169" w:rsidRPr="00F9354E" w:rsidRDefault="00537169" w:rsidP="007C0DDB">
            <w:pPr>
              <w:jc w:val="center"/>
              <w:rPr>
                <w:rFonts w:ascii="宋体" w:eastAsia="宋体" w:hAnsi="宋体"/>
                <w:szCs w:val="21"/>
              </w:rPr>
            </w:pPr>
            <w:r w:rsidRPr="00F9354E">
              <w:rPr>
                <w:rFonts w:ascii="宋体" w:eastAsia="宋体" w:hAnsi="宋体" w:hint="eastAsia"/>
                <w:szCs w:val="21"/>
              </w:rPr>
              <w:t>严格指标</w:t>
            </w:r>
          </w:p>
        </w:tc>
        <w:tc>
          <w:tcPr>
            <w:tcW w:w="1418" w:type="dxa"/>
          </w:tcPr>
          <w:p w:rsidR="00537169" w:rsidRPr="00F9354E" w:rsidRDefault="00537169" w:rsidP="007C0DDB">
            <w:pPr>
              <w:jc w:val="center"/>
              <w:rPr>
                <w:rFonts w:ascii="宋体" w:eastAsia="宋体" w:hAnsi="宋体"/>
                <w:szCs w:val="21"/>
              </w:rPr>
            </w:pPr>
          </w:p>
        </w:tc>
        <w:tc>
          <w:tcPr>
            <w:tcW w:w="708" w:type="dxa"/>
          </w:tcPr>
          <w:p w:rsidR="00537169" w:rsidRPr="00F9354E" w:rsidRDefault="00537169" w:rsidP="007C0DDB">
            <w:pPr>
              <w:jc w:val="center"/>
              <w:rPr>
                <w:rFonts w:ascii="宋体" w:eastAsia="宋体" w:hAnsi="宋体"/>
                <w:szCs w:val="21"/>
              </w:rPr>
            </w:pPr>
          </w:p>
        </w:tc>
        <w:tc>
          <w:tcPr>
            <w:tcW w:w="882" w:type="dxa"/>
          </w:tcPr>
          <w:p w:rsidR="00537169" w:rsidRPr="00F9354E" w:rsidRDefault="00537169" w:rsidP="007C0DDB">
            <w:pPr>
              <w:jc w:val="center"/>
              <w:rPr>
                <w:rFonts w:ascii="宋体" w:eastAsia="宋体" w:hAnsi="宋体"/>
                <w:szCs w:val="21"/>
              </w:rPr>
            </w:pPr>
          </w:p>
        </w:tc>
        <w:tc>
          <w:tcPr>
            <w:tcW w:w="919" w:type="dxa"/>
          </w:tcPr>
          <w:p w:rsidR="00537169" w:rsidRPr="00F9354E" w:rsidRDefault="00537169" w:rsidP="007C0DDB">
            <w:pPr>
              <w:jc w:val="center"/>
              <w:rPr>
                <w:rFonts w:ascii="宋体" w:eastAsia="宋体" w:hAnsi="宋体"/>
                <w:szCs w:val="21"/>
              </w:rPr>
            </w:pPr>
          </w:p>
        </w:tc>
        <w:tc>
          <w:tcPr>
            <w:tcW w:w="1028" w:type="dxa"/>
          </w:tcPr>
          <w:p w:rsidR="00537169" w:rsidRPr="00F9354E" w:rsidRDefault="00537169" w:rsidP="007C0DDB">
            <w:pPr>
              <w:jc w:val="center"/>
              <w:rPr>
                <w:rFonts w:ascii="宋体" w:eastAsia="宋体" w:hAnsi="宋体"/>
                <w:szCs w:val="21"/>
              </w:rPr>
            </w:pPr>
          </w:p>
        </w:tc>
        <w:tc>
          <w:tcPr>
            <w:tcW w:w="1282" w:type="dxa"/>
          </w:tcPr>
          <w:p w:rsidR="00537169" w:rsidRPr="00F9354E" w:rsidRDefault="00537169" w:rsidP="007C0DDB">
            <w:pPr>
              <w:jc w:val="center"/>
              <w:rPr>
                <w:rFonts w:ascii="宋体" w:eastAsia="宋体" w:hAnsi="宋体"/>
                <w:szCs w:val="21"/>
              </w:rPr>
            </w:pPr>
          </w:p>
        </w:tc>
        <w:tc>
          <w:tcPr>
            <w:tcW w:w="788" w:type="dxa"/>
          </w:tcPr>
          <w:p w:rsidR="00537169" w:rsidRPr="00F9354E" w:rsidRDefault="00537169" w:rsidP="007C0DDB">
            <w:pPr>
              <w:jc w:val="center"/>
              <w:rPr>
                <w:rFonts w:ascii="宋体" w:eastAsia="宋体" w:hAnsi="宋体"/>
                <w:szCs w:val="21"/>
              </w:rPr>
            </w:pPr>
          </w:p>
        </w:tc>
      </w:tr>
      <w:tr w:rsidR="00537169" w:rsidRPr="00F9354E" w:rsidTr="007C0DDB">
        <w:trPr>
          <w:jc w:val="center"/>
        </w:trPr>
        <w:tc>
          <w:tcPr>
            <w:tcW w:w="1271" w:type="dxa"/>
          </w:tcPr>
          <w:p w:rsidR="00537169" w:rsidRPr="00F9354E" w:rsidRDefault="00537169" w:rsidP="007C0DDB">
            <w:pPr>
              <w:jc w:val="center"/>
              <w:rPr>
                <w:rFonts w:ascii="宋体" w:eastAsia="宋体" w:hAnsi="宋体"/>
                <w:szCs w:val="21"/>
              </w:rPr>
            </w:pPr>
            <w:r w:rsidRPr="00F9354E">
              <w:rPr>
                <w:rFonts w:ascii="宋体" w:eastAsia="宋体" w:hAnsi="宋体" w:hint="eastAsia"/>
                <w:szCs w:val="21"/>
              </w:rPr>
              <w:t>松弛指标</w:t>
            </w:r>
          </w:p>
        </w:tc>
        <w:tc>
          <w:tcPr>
            <w:tcW w:w="1418" w:type="dxa"/>
          </w:tcPr>
          <w:p w:rsidR="00537169" w:rsidRPr="00F9354E" w:rsidRDefault="00537169" w:rsidP="007C0DDB">
            <w:pPr>
              <w:jc w:val="center"/>
              <w:rPr>
                <w:rFonts w:ascii="宋体" w:eastAsia="宋体" w:hAnsi="宋体"/>
                <w:szCs w:val="21"/>
              </w:rPr>
            </w:pPr>
          </w:p>
        </w:tc>
        <w:tc>
          <w:tcPr>
            <w:tcW w:w="708" w:type="dxa"/>
          </w:tcPr>
          <w:p w:rsidR="00537169" w:rsidRPr="00F9354E" w:rsidRDefault="00537169" w:rsidP="007C0DDB">
            <w:pPr>
              <w:jc w:val="center"/>
              <w:rPr>
                <w:rFonts w:ascii="宋体" w:eastAsia="宋体" w:hAnsi="宋体"/>
                <w:szCs w:val="21"/>
              </w:rPr>
            </w:pPr>
          </w:p>
        </w:tc>
        <w:tc>
          <w:tcPr>
            <w:tcW w:w="882" w:type="dxa"/>
          </w:tcPr>
          <w:p w:rsidR="00537169" w:rsidRPr="00F9354E" w:rsidRDefault="00537169" w:rsidP="007C0DDB">
            <w:pPr>
              <w:jc w:val="center"/>
              <w:rPr>
                <w:rFonts w:ascii="宋体" w:eastAsia="宋体" w:hAnsi="宋体"/>
                <w:szCs w:val="21"/>
              </w:rPr>
            </w:pPr>
          </w:p>
        </w:tc>
        <w:tc>
          <w:tcPr>
            <w:tcW w:w="919" w:type="dxa"/>
          </w:tcPr>
          <w:p w:rsidR="00537169" w:rsidRPr="00F9354E" w:rsidRDefault="00537169" w:rsidP="007C0DDB">
            <w:pPr>
              <w:jc w:val="center"/>
              <w:rPr>
                <w:rFonts w:ascii="宋体" w:eastAsia="宋体" w:hAnsi="宋体"/>
                <w:szCs w:val="21"/>
              </w:rPr>
            </w:pPr>
          </w:p>
        </w:tc>
        <w:tc>
          <w:tcPr>
            <w:tcW w:w="1028" w:type="dxa"/>
          </w:tcPr>
          <w:p w:rsidR="00537169" w:rsidRPr="00F9354E" w:rsidRDefault="00537169" w:rsidP="007C0DDB">
            <w:pPr>
              <w:jc w:val="center"/>
              <w:rPr>
                <w:rFonts w:ascii="宋体" w:eastAsia="宋体" w:hAnsi="宋体"/>
                <w:szCs w:val="21"/>
              </w:rPr>
            </w:pPr>
          </w:p>
        </w:tc>
        <w:tc>
          <w:tcPr>
            <w:tcW w:w="1282" w:type="dxa"/>
          </w:tcPr>
          <w:p w:rsidR="00537169" w:rsidRPr="00F9354E" w:rsidRDefault="00537169" w:rsidP="007C0DDB">
            <w:pPr>
              <w:jc w:val="center"/>
              <w:rPr>
                <w:rFonts w:ascii="宋体" w:eastAsia="宋体" w:hAnsi="宋体"/>
                <w:szCs w:val="21"/>
              </w:rPr>
            </w:pPr>
          </w:p>
        </w:tc>
        <w:tc>
          <w:tcPr>
            <w:tcW w:w="788" w:type="dxa"/>
          </w:tcPr>
          <w:p w:rsidR="00537169" w:rsidRPr="00F9354E" w:rsidRDefault="00537169" w:rsidP="007C0DDB">
            <w:pPr>
              <w:jc w:val="center"/>
              <w:rPr>
                <w:rFonts w:ascii="宋体" w:eastAsia="宋体" w:hAnsi="宋体"/>
                <w:szCs w:val="21"/>
              </w:rPr>
            </w:pPr>
          </w:p>
        </w:tc>
      </w:tr>
    </w:tbl>
    <w:p w:rsidR="00537639" w:rsidRPr="00F9354E" w:rsidRDefault="00537639" w:rsidP="00A313E5">
      <w:pPr>
        <w:rPr>
          <w:rFonts w:ascii="宋体" w:eastAsia="宋体" w:hAnsi="宋体"/>
        </w:rPr>
      </w:pPr>
    </w:p>
    <w:p w:rsidR="00A313E5" w:rsidRPr="00F9354E" w:rsidRDefault="00537639" w:rsidP="00537639">
      <w:pPr>
        <w:widowControl/>
        <w:jc w:val="left"/>
        <w:rPr>
          <w:rFonts w:ascii="宋体" w:eastAsia="宋体" w:hAnsi="宋体"/>
        </w:rPr>
      </w:pPr>
      <w:r w:rsidRPr="00F9354E">
        <w:rPr>
          <w:rFonts w:ascii="宋体" w:eastAsia="宋体" w:hAnsi="宋体"/>
        </w:rPr>
        <w:br w:type="page"/>
      </w:r>
    </w:p>
    <w:p w:rsidR="00233258" w:rsidRPr="00F9354E" w:rsidRDefault="00B87728" w:rsidP="00794D2B">
      <w:pPr>
        <w:pStyle w:val="1"/>
        <w:numPr>
          <w:ilvl w:val="0"/>
          <w:numId w:val="1"/>
        </w:numPr>
        <w:rPr>
          <w:rFonts w:ascii="宋体" w:eastAsia="宋体" w:hAnsi="宋体"/>
        </w:rPr>
      </w:pPr>
      <w:bookmarkStart w:id="112" w:name="_Toc44540138"/>
      <w:r w:rsidRPr="00F9354E">
        <w:rPr>
          <w:rFonts w:ascii="宋体" w:eastAsia="宋体" w:hAnsi="宋体" w:hint="eastAsia"/>
        </w:rPr>
        <w:lastRenderedPageBreak/>
        <w:t>时间安排</w:t>
      </w:r>
      <w:bookmarkEnd w:id="112"/>
    </w:p>
    <w:p w:rsidR="006D24EE" w:rsidRPr="00F9354E" w:rsidRDefault="002326AC" w:rsidP="002326AC">
      <w:pPr>
        <w:rPr>
          <w:rFonts w:ascii="宋体" w:eastAsia="宋体" w:hAnsi="宋体"/>
          <w:color w:val="333333"/>
          <w:szCs w:val="21"/>
        </w:rPr>
      </w:pPr>
      <w:r w:rsidRPr="00F9354E">
        <w:rPr>
          <w:rFonts w:ascii="宋体" w:eastAsia="宋体" w:hAnsi="宋体" w:hint="eastAsia"/>
          <w:color w:val="333333"/>
          <w:szCs w:val="21"/>
          <w:shd w:val="clear" w:color="auto" w:fill="FFFFFF"/>
        </w:rPr>
        <w:t>根据最新安排，比赛时间调整如下</w:t>
      </w:r>
    </w:p>
    <w:p w:rsidR="006D24EE" w:rsidRPr="00F9354E" w:rsidRDefault="006D24EE" w:rsidP="002326AC">
      <w:pPr>
        <w:rPr>
          <w:rFonts w:ascii="宋体" w:eastAsia="宋体" w:hAnsi="宋体"/>
          <w:color w:val="333333"/>
          <w:szCs w:val="21"/>
        </w:rPr>
      </w:pPr>
    </w:p>
    <w:p w:rsidR="006D24EE" w:rsidRPr="00F9354E" w:rsidRDefault="002326AC" w:rsidP="002326AC">
      <w:pPr>
        <w:rPr>
          <w:rFonts w:ascii="宋体" w:eastAsia="宋体" w:hAnsi="宋体"/>
          <w:color w:val="333333"/>
          <w:szCs w:val="21"/>
        </w:rPr>
      </w:pPr>
      <w:r w:rsidRPr="00F9354E">
        <w:rPr>
          <w:rFonts w:ascii="宋体" w:eastAsia="宋体" w:hAnsi="宋体" w:hint="eastAsia"/>
          <w:color w:val="333333"/>
          <w:szCs w:val="21"/>
          <w:shd w:val="clear" w:color="auto" w:fill="FFFFFF"/>
        </w:rPr>
        <w:t>报名时间：</w:t>
      </w:r>
      <w:r w:rsidRPr="00F9354E">
        <w:rPr>
          <w:rStyle w:val="aa"/>
          <w:rFonts w:ascii="宋体" w:eastAsia="宋体" w:hAnsi="宋体" w:hint="eastAsia"/>
          <w:color w:val="333333"/>
          <w:szCs w:val="21"/>
          <w:shd w:val="clear" w:color="auto" w:fill="FFFFFF"/>
        </w:rPr>
        <w:t>3 月 20 日 - 9 月 10 日 08 时 00 分 00 秒</w:t>
      </w:r>
    </w:p>
    <w:p w:rsidR="006D24EE" w:rsidRPr="00F9354E" w:rsidRDefault="002326AC" w:rsidP="002326AC">
      <w:pPr>
        <w:rPr>
          <w:rFonts w:ascii="宋体" w:eastAsia="宋体" w:hAnsi="宋体"/>
          <w:color w:val="333333"/>
          <w:szCs w:val="21"/>
        </w:rPr>
      </w:pPr>
      <w:r w:rsidRPr="00F9354E">
        <w:rPr>
          <w:rFonts w:ascii="宋体" w:eastAsia="宋体" w:hAnsi="宋体" w:hint="eastAsia"/>
          <w:color w:val="333333"/>
          <w:szCs w:val="21"/>
          <w:shd w:val="clear" w:color="auto" w:fill="FFFFFF"/>
        </w:rPr>
        <w:t>签署数据使用承诺书：</w:t>
      </w:r>
      <w:r w:rsidRPr="00F9354E">
        <w:rPr>
          <w:rStyle w:val="aa"/>
          <w:rFonts w:ascii="宋体" w:eastAsia="宋体" w:hAnsi="宋体" w:hint="eastAsia"/>
          <w:color w:val="333333"/>
          <w:szCs w:val="21"/>
          <w:shd w:val="clear" w:color="auto" w:fill="FFFFFF"/>
        </w:rPr>
        <w:t>3 月 20 日 - 9 月 10 日 08 时 00 分 00 秒</w:t>
      </w:r>
    </w:p>
    <w:p w:rsidR="006D24EE" w:rsidRPr="00F9354E" w:rsidRDefault="002326AC" w:rsidP="002326AC">
      <w:pPr>
        <w:rPr>
          <w:rFonts w:ascii="宋体" w:eastAsia="宋体" w:hAnsi="宋体"/>
          <w:color w:val="333333"/>
          <w:szCs w:val="21"/>
        </w:rPr>
      </w:pPr>
      <w:r w:rsidRPr="00F9354E">
        <w:rPr>
          <w:rFonts w:ascii="宋体" w:eastAsia="宋体" w:hAnsi="宋体" w:hint="eastAsia"/>
          <w:color w:val="333333"/>
          <w:szCs w:val="21"/>
          <w:shd w:val="clear" w:color="auto" w:fill="FFFFFF"/>
        </w:rPr>
        <w:t>测试数据发布：</w:t>
      </w:r>
      <w:r w:rsidRPr="00F9354E">
        <w:rPr>
          <w:rStyle w:val="aa"/>
          <w:rFonts w:ascii="宋体" w:eastAsia="宋体" w:hAnsi="宋体" w:hint="eastAsia"/>
          <w:color w:val="333333"/>
          <w:szCs w:val="21"/>
          <w:shd w:val="clear" w:color="auto" w:fill="FFFFFF"/>
        </w:rPr>
        <w:t>9 月 15 日</w:t>
      </w:r>
    </w:p>
    <w:p w:rsidR="006D24EE" w:rsidRPr="00F9354E" w:rsidRDefault="002326AC" w:rsidP="002326AC">
      <w:pPr>
        <w:rPr>
          <w:rFonts w:ascii="宋体" w:eastAsia="宋体" w:hAnsi="宋体"/>
          <w:color w:val="333333"/>
          <w:szCs w:val="21"/>
        </w:rPr>
      </w:pPr>
      <w:r w:rsidRPr="00F9354E">
        <w:rPr>
          <w:rFonts w:ascii="宋体" w:eastAsia="宋体" w:hAnsi="宋体" w:hint="eastAsia"/>
          <w:color w:val="333333"/>
          <w:szCs w:val="21"/>
          <w:shd w:val="clear" w:color="auto" w:fill="FFFFFF"/>
        </w:rPr>
        <w:t>提交测试结果截止时间：</w:t>
      </w:r>
      <w:r w:rsidRPr="00F9354E">
        <w:rPr>
          <w:rStyle w:val="aa"/>
          <w:rFonts w:ascii="宋体" w:eastAsia="宋体" w:hAnsi="宋体" w:hint="eastAsia"/>
          <w:color w:val="333333"/>
          <w:szCs w:val="21"/>
          <w:shd w:val="clear" w:color="auto" w:fill="FFFFFF"/>
        </w:rPr>
        <w:t>9 月 30 日 08 时 00 分 00 秒</w:t>
      </w:r>
    </w:p>
    <w:p w:rsidR="006D24EE" w:rsidRPr="00F9354E" w:rsidRDefault="002326AC" w:rsidP="002326AC">
      <w:pPr>
        <w:rPr>
          <w:rFonts w:ascii="宋体" w:eastAsia="宋体" w:hAnsi="宋体"/>
          <w:color w:val="333333"/>
          <w:szCs w:val="21"/>
        </w:rPr>
      </w:pPr>
      <w:r w:rsidRPr="00F9354E">
        <w:rPr>
          <w:rFonts w:ascii="宋体" w:eastAsia="宋体" w:hAnsi="宋体" w:hint="eastAsia"/>
          <w:color w:val="333333"/>
          <w:szCs w:val="21"/>
          <w:shd w:val="clear" w:color="auto" w:fill="FFFFFF"/>
        </w:rPr>
        <w:t>评测论文提交：</w:t>
      </w:r>
      <w:r w:rsidRPr="00F9354E">
        <w:rPr>
          <w:rStyle w:val="aa"/>
          <w:rFonts w:ascii="宋体" w:eastAsia="宋体" w:hAnsi="宋体" w:hint="eastAsia"/>
          <w:color w:val="333333"/>
          <w:szCs w:val="21"/>
          <w:shd w:val="clear" w:color="auto" w:fill="FFFFFF"/>
        </w:rPr>
        <w:t>10 月 25 日</w:t>
      </w:r>
    </w:p>
    <w:p w:rsidR="002326AC" w:rsidRPr="00F9354E" w:rsidRDefault="002326AC" w:rsidP="002326AC">
      <w:pPr>
        <w:rPr>
          <w:rStyle w:val="aa"/>
          <w:rFonts w:ascii="宋体" w:eastAsia="宋体" w:hAnsi="宋体"/>
          <w:color w:val="333333"/>
          <w:szCs w:val="21"/>
          <w:shd w:val="clear" w:color="auto" w:fill="FFFFFF"/>
        </w:rPr>
      </w:pPr>
      <w:r w:rsidRPr="00F9354E">
        <w:rPr>
          <w:rFonts w:ascii="宋体" w:eastAsia="宋体" w:hAnsi="宋体" w:hint="eastAsia"/>
          <w:color w:val="333333"/>
          <w:szCs w:val="21"/>
          <w:shd w:val="clear" w:color="auto" w:fill="FFFFFF"/>
        </w:rPr>
        <w:t>CCKS会议日期(评测报告及颁奖)：</w:t>
      </w:r>
      <w:r w:rsidRPr="00F9354E">
        <w:rPr>
          <w:rStyle w:val="aa"/>
          <w:rFonts w:ascii="宋体" w:eastAsia="宋体" w:hAnsi="宋体" w:hint="eastAsia"/>
          <w:color w:val="333333"/>
          <w:szCs w:val="21"/>
          <w:shd w:val="clear" w:color="auto" w:fill="FFFFFF"/>
        </w:rPr>
        <w:t>11 月 12 日 — 15 日</w:t>
      </w:r>
    </w:p>
    <w:p w:rsidR="00EB7502" w:rsidRPr="00F9354E" w:rsidRDefault="00EB7502" w:rsidP="002326AC">
      <w:pPr>
        <w:rPr>
          <w:rStyle w:val="aa"/>
          <w:rFonts w:ascii="宋体" w:eastAsia="宋体" w:hAnsi="宋体"/>
          <w:color w:val="333333"/>
          <w:szCs w:val="21"/>
          <w:shd w:val="clear" w:color="auto" w:fill="FFFFFF"/>
        </w:rPr>
      </w:pPr>
    </w:p>
    <w:p w:rsidR="00EB7502" w:rsidRPr="00F9354E" w:rsidRDefault="00EB7502" w:rsidP="002326AC">
      <w:pPr>
        <w:rPr>
          <w:rStyle w:val="aa"/>
          <w:rFonts w:ascii="宋体" w:eastAsia="宋体" w:hAnsi="宋体"/>
          <w:b w:val="0"/>
          <w:color w:val="333333"/>
          <w:szCs w:val="21"/>
          <w:shd w:val="clear" w:color="auto" w:fill="FFFFFF"/>
        </w:rPr>
      </w:pPr>
      <w:r w:rsidRPr="00F9354E">
        <w:rPr>
          <w:rStyle w:val="aa"/>
          <w:rFonts w:ascii="宋体" w:eastAsia="宋体" w:hAnsi="宋体" w:hint="eastAsia"/>
          <w:b w:val="0"/>
          <w:color w:val="333333"/>
          <w:szCs w:val="21"/>
          <w:shd w:val="clear" w:color="auto" w:fill="FFFFFF"/>
        </w:rPr>
        <w:t>个人</w:t>
      </w:r>
      <w:r w:rsidR="001C1B01" w:rsidRPr="00F9354E">
        <w:rPr>
          <w:rStyle w:val="aa"/>
          <w:rFonts w:ascii="宋体" w:eastAsia="宋体" w:hAnsi="宋体" w:hint="eastAsia"/>
          <w:b w:val="0"/>
          <w:color w:val="333333"/>
          <w:szCs w:val="21"/>
          <w:shd w:val="clear" w:color="auto" w:fill="FFFFFF"/>
        </w:rPr>
        <w:t>进度</w:t>
      </w:r>
      <w:r w:rsidRPr="00F9354E">
        <w:rPr>
          <w:rStyle w:val="aa"/>
          <w:rFonts w:ascii="宋体" w:eastAsia="宋体" w:hAnsi="宋体" w:hint="eastAsia"/>
          <w:b w:val="0"/>
          <w:color w:val="333333"/>
          <w:szCs w:val="21"/>
          <w:shd w:val="clear" w:color="auto" w:fill="FFFFFF"/>
        </w:rPr>
        <w:t>安排如下：</w:t>
      </w:r>
    </w:p>
    <w:p w:rsidR="00EB7502" w:rsidRPr="00F9354E" w:rsidRDefault="00EB7502" w:rsidP="002326AC">
      <w:pPr>
        <w:rPr>
          <w:rStyle w:val="aa"/>
          <w:rFonts w:ascii="宋体" w:eastAsia="宋体" w:hAnsi="宋体"/>
          <w:b w:val="0"/>
          <w:color w:val="333333"/>
          <w:szCs w:val="21"/>
          <w:shd w:val="clear" w:color="auto" w:fill="FFFFFF"/>
        </w:rPr>
      </w:pPr>
      <w:r w:rsidRPr="00F9354E">
        <w:rPr>
          <w:rStyle w:val="aa"/>
          <w:rFonts w:ascii="宋体" w:eastAsia="宋体" w:hAnsi="宋体" w:hint="eastAsia"/>
          <w:b w:val="0"/>
          <w:color w:val="333333"/>
          <w:szCs w:val="21"/>
          <w:shd w:val="clear" w:color="auto" w:fill="FFFFFF"/>
        </w:rPr>
        <w:t>考完试当天报名参赛：6月1</w:t>
      </w:r>
      <w:r w:rsidRPr="00F9354E">
        <w:rPr>
          <w:rStyle w:val="aa"/>
          <w:rFonts w:ascii="宋体" w:eastAsia="宋体" w:hAnsi="宋体"/>
          <w:b w:val="0"/>
          <w:color w:val="333333"/>
          <w:szCs w:val="21"/>
          <w:shd w:val="clear" w:color="auto" w:fill="FFFFFF"/>
        </w:rPr>
        <w:t>0</w:t>
      </w:r>
      <w:r w:rsidRPr="00F9354E">
        <w:rPr>
          <w:rStyle w:val="aa"/>
          <w:rFonts w:ascii="宋体" w:eastAsia="宋体" w:hAnsi="宋体" w:hint="eastAsia"/>
          <w:b w:val="0"/>
          <w:color w:val="333333"/>
          <w:szCs w:val="21"/>
          <w:shd w:val="clear" w:color="auto" w:fill="FFFFFF"/>
        </w:rPr>
        <w:t>日</w:t>
      </w:r>
    </w:p>
    <w:p w:rsidR="00EB7502" w:rsidRPr="00F9354E" w:rsidRDefault="00EB7502" w:rsidP="002326AC">
      <w:pPr>
        <w:rPr>
          <w:rStyle w:val="aa"/>
          <w:rFonts w:ascii="宋体" w:eastAsia="宋体" w:hAnsi="宋体"/>
          <w:b w:val="0"/>
          <w:color w:val="333333"/>
          <w:szCs w:val="21"/>
          <w:shd w:val="clear" w:color="auto" w:fill="FFFFFF"/>
        </w:rPr>
      </w:pPr>
      <w:r w:rsidRPr="00F9354E">
        <w:rPr>
          <w:rStyle w:val="aa"/>
          <w:rFonts w:ascii="宋体" w:eastAsia="宋体" w:hAnsi="宋体" w:hint="eastAsia"/>
          <w:b w:val="0"/>
          <w:color w:val="333333"/>
          <w:szCs w:val="21"/>
          <w:shd w:val="clear" w:color="auto" w:fill="FFFFFF"/>
        </w:rPr>
        <w:t>签署数据使用承诺书：6月1</w:t>
      </w:r>
      <w:r w:rsidRPr="00F9354E">
        <w:rPr>
          <w:rStyle w:val="aa"/>
          <w:rFonts w:ascii="宋体" w:eastAsia="宋体" w:hAnsi="宋体"/>
          <w:b w:val="0"/>
          <w:color w:val="333333"/>
          <w:szCs w:val="21"/>
          <w:shd w:val="clear" w:color="auto" w:fill="FFFFFF"/>
        </w:rPr>
        <w:t>5</w:t>
      </w:r>
      <w:r w:rsidRPr="00F9354E">
        <w:rPr>
          <w:rStyle w:val="aa"/>
          <w:rFonts w:ascii="宋体" w:eastAsia="宋体" w:hAnsi="宋体" w:hint="eastAsia"/>
          <w:b w:val="0"/>
          <w:color w:val="333333"/>
          <w:szCs w:val="21"/>
          <w:shd w:val="clear" w:color="auto" w:fill="FFFFFF"/>
        </w:rPr>
        <w:t>日</w:t>
      </w:r>
    </w:p>
    <w:p w:rsidR="00EB7502" w:rsidRPr="00F9354E" w:rsidRDefault="00EB7502" w:rsidP="002326AC">
      <w:pPr>
        <w:rPr>
          <w:rStyle w:val="aa"/>
          <w:rFonts w:ascii="宋体" w:eastAsia="宋体" w:hAnsi="宋体"/>
          <w:b w:val="0"/>
          <w:color w:val="333333"/>
          <w:szCs w:val="21"/>
          <w:shd w:val="clear" w:color="auto" w:fill="FFFFFF"/>
        </w:rPr>
      </w:pPr>
      <w:r w:rsidRPr="00F9354E">
        <w:rPr>
          <w:rStyle w:val="aa"/>
          <w:rFonts w:ascii="宋体" w:eastAsia="宋体" w:hAnsi="宋体" w:hint="eastAsia"/>
          <w:b w:val="0"/>
          <w:color w:val="333333"/>
          <w:szCs w:val="21"/>
          <w:shd w:val="clear" w:color="auto" w:fill="FFFFFF"/>
        </w:rPr>
        <w:t>第一次提交有效结果：6月1</w:t>
      </w:r>
      <w:r w:rsidRPr="00F9354E">
        <w:rPr>
          <w:rStyle w:val="aa"/>
          <w:rFonts w:ascii="宋体" w:eastAsia="宋体" w:hAnsi="宋体"/>
          <w:b w:val="0"/>
          <w:color w:val="333333"/>
          <w:szCs w:val="21"/>
          <w:shd w:val="clear" w:color="auto" w:fill="FFFFFF"/>
        </w:rPr>
        <w:t>6</w:t>
      </w:r>
      <w:r w:rsidRPr="00F9354E">
        <w:rPr>
          <w:rStyle w:val="aa"/>
          <w:rFonts w:ascii="宋体" w:eastAsia="宋体" w:hAnsi="宋体" w:hint="eastAsia"/>
          <w:b w:val="0"/>
          <w:color w:val="333333"/>
          <w:szCs w:val="21"/>
          <w:shd w:val="clear" w:color="auto" w:fill="FFFFFF"/>
        </w:rPr>
        <w:t>日</w:t>
      </w:r>
    </w:p>
    <w:p w:rsidR="007C0DDB" w:rsidRPr="00F9354E" w:rsidRDefault="00EB7502" w:rsidP="002326AC">
      <w:pPr>
        <w:rPr>
          <w:rStyle w:val="aa"/>
          <w:rFonts w:ascii="宋体" w:eastAsia="宋体" w:hAnsi="宋体"/>
          <w:b w:val="0"/>
          <w:color w:val="333333"/>
          <w:szCs w:val="21"/>
          <w:shd w:val="clear" w:color="auto" w:fill="FFFFFF"/>
        </w:rPr>
      </w:pPr>
      <w:r w:rsidRPr="00F9354E">
        <w:rPr>
          <w:rStyle w:val="aa"/>
          <w:rFonts w:ascii="宋体" w:eastAsia="宋体" w:hAnsi="宋体" w:hint="eastAsia"/>
          <w:b w:val="0"/>
          <w:color w:val="333333"/>
          <w:szCs w:val="21"/>
          <w:shd w:val="clear" w:color="auto" w:fill="FFFFFF"/>
        </w:rPr>
        <w:t>目前成绩为：</w:t>
      </w:r>
      <w:r w:rsidR="007C0DDB" w:rsidRPr="00F9354E">
        <w:rPr>
          <w:rStyle w:val="aa"/>
          <w:rFonts w:ascii="宋体" w:eastAsia="宋体" w:hAnsi="宋体" w:hint="eastAsia"/>
          <w:b w:val="0"/>
          <w:color w:val="333333"/>
          <w:szCs w:val="21"/>
          <w:shd w:val="clear" w:color="auto" w:fill="FFFFFF"/>
        </w:rPr>
        <w:t>松弛指标F1值为：9</w:t>
      </w:r>
      <w:r w:rsidR="007C0DDB" w:rsidRPr="00F9354E">
        <w:rPr>
          <w:rStyle w:val="aa"/>
          <w:rFonts w:ascii="宋体" w:eastAsia="宋体" w:hAnsi="宋体"/>
          <w:b w:val="0"/>
          <w:color w:val="333333"/>
          <w:szCs w:val="21"/>
          <w:shd w:val="clear" w:color="auto" w:fill="FFFFFF"/>
        </w:rPr>
        <w:t>2.</w:t>
      </w:r>
      <w:r w:rsidR="00D523D4" w:rsidRPr="00F9354E">
        <w:rPr>
          <w:rStyle w:val="aa"/>
          <w:rFonts w:ascii="宋体" w:eastAsia="宋体" w:hAnsi="宋体"/>
          <w:b w:val="0"/>
          <w:color w:val="333333"/>
          <w:szCs w:val="21"/>
          <w:shd w:val="clear" w:color="auto" w:fill="FFFFFF"/>
        </w:rPr>
        <w:t>7</w:t>
      </w:r>
      <w:r w:rsidR="00D523D4" w:rsidRPr="00F9354E">
        <w:rPr>
          <w:rStyle w:val="aa"/>
          <w:rFonts w:ascii="宋体" w:eastAsia="宋体" w:hAnsi="宋体" w:hint="eastAsia"/>
          <w:b w:val="0"/>
          <w:color w:val="333333"/>
          <w:szCs w:val="21"/>
          <w:shd w:val="clear" w:color="auto" w:fill="FFFFFF"/>
        </w:rPr>
        <w:t>%</w:t>
      </w:r>
    </w:p>
    <w:p w:rsidR="00537639" w:rsidRPr="00F9354E" w:rsidRDefault="004D0467" w:rsidP="004D0467">
      <w:pPr>
        <w:ind w:left="840" w:firstLine="420"/>
        <w:rPr>
          <w:rStyle w:val="aa"/>
          <w:rFonts w:ascii="宋体" w:eastAsia="宋体" w:hAnsi="宋体"/>
          <w:b w:val="0"/>
          <w:color w:val="333333"/>
          <w:szCs w:val="21"/>
          <w:shd w:val="clear" w:color="auto" w:fill="FFFFFF"/>
        </w:rPr>
      </w:pPr>
      <w:r w:rsidRPr="00F9354E">
        <w:rPr>
          <w:rStyle w:val="aa"/>
          <w:rFonts w:ascii="宋体" w:eastAsia="宋体" w:hAnsi="宋体" w:hint="eastAsia"/>
          <w:b w:val="0"/>
          <w:color w:val="333333"/>
          <w:szCs w:val="21"/>
          <w:shd w:val="clear" w:color="auto" w:fill="FFFFFF"/>
        </w:rPr>
        <w:t>严格指标</w:t>
      </w:r>
      <w:r w:rsidR="00EB7502" w:rsidRPr="00F9354E">
        <w:rPr>
          <w:rStyle w:val="aa"/>
          <w:rFonts w:ascii="宋体" w:eastAsia="宋体" w:hAnsi="宋体" w:hint="eastAsia"/>
          <w:b w:val="0"/>
          <w:color w:val="333333"/>
          <w:szCs w:val="21"/>
          <w:shd w:val="clear" w:color="auto" w:fill="FFFFFF"/>
        </w:rPr>
        <w:t>F1值为：8</w:t>
      </w:r>
      <w:r w:rsidR="00EB7502" w:rsidRPr="00F9354E">
        <w:rPr>
          <w:rStyle w:val="aa"/>
          <w:rFonts w:ascii="宋体" w:eastAsia="宋体" w:hAnsi="宋体"/>
          <w:b w:val="0"/>
          <w:color w:val="333333"/>
          <w:szCs w:val="21"/>
          <w:shd w:val="clear" w:color="auto" w:fill="FFFFFF"/>
        </w:rPr>
        <w:t>2.5</w:t>
      </w:r>
      <w:r w:rsidR="00EB7502" w:rsidRPr="00F9354E">
        <w:rPr>
          <w:rStyle w:val="aa"/>
          <w:rFonts w:ascii="宋体" w:eastAsia="宋体" w:hAnsi="宋体" w:hint="eastAsia"/>
          <w:b w:val="0"/>
          <w:color w:val="333333"/>
          <w:szCs w:val="21"/>
          <w:shd w:val="clear" w:color="auto" w:fill="FFFFFF"/>
        </w:rPr>
        <w:t>%</w:t>
      </w:r>
    </w:p>
    <w:p w:rsidR="00EB7502" w:rsidRPr="00F9354E" w:rsidRDefault="00537639" w:rsidP="00537639">
      <w:pPr>
        <w:widowControl/>
        <w:jc w:val="left"/>
        <w:rPr>
          <w:rFonts w:ascii="宋体" w:eastAsia="宋体" w:hAnsi="宋体"/>
          <w:bCs/>
          <w:color w:val="333333"/>
          <w:szCs w:val="21"/>
          <w:shd w:val="clear" w:color="auto" w:fill="FFFFFF"/>
        </w:rPr>
      </w:pPr>
      <w:r w:rsidRPr="00F9354E">
        <w:rPr>
          <w:rStyle w:val="aa"/>
          <w:rFonts w:ascii="宋体" w:eastAsia="宋体" w:hAnsi="宋体"/>
          <w:b w:val="0"/>
          <w:color w:val="333333"/>
          <w:szCs w:val="21"/>
          <w:shd w:val="clear" w:color="auto" w:fill="FFFFFF"/>
        </w:rPr>
        <w:br w:type="page"/>
      </w:r>
    </w:p>
    <w:p w:rsidR="00233258" w:rsidRPr="00F9354E" w:rsidRDefault="00233258" w:rsidP="00794D2B">
      <w:pPr>
        <w:pStyle w:val="1"/>
        <w:numPr>
          <w:ilvl w:val="0"/>
          <w:numId w:val="1"/>
        </w:numPr>
        <w:rPr>
          <w:rFonts w:ascii="宋体" w:eastAsia="宋体" w:hAnsi="宋体"/>
        </w:rPr>
      </w:pPr>
      <w:bookmarkStart w:id="113" w:name="_Toc44540139"/>
      <w:r w:rsidRPr="00F9354E">
        <w:rPr>
          <w:rFonts w:ascii="宋体" w:eastAsia="宋体" w:hAnsi="宋体" w:hint="eastAsia"/>
        </w:rPr>
        <w:lastRenderedPageBreak/>
        <w:t>数据处理</w:t>
      </w:r>
      <w:bookmarkEnd w:id="113"/>
    </w:p>
    <w:p w:rsidR="000B2900" w:rsidRPr="00F9354E" w:rsidRDefault="000B2900" w:rsidP="00297643">
      <w:pPr>
        <w:pStyle w:val="2"/>
        <w:numPr>
          <w:ilvl w:val="0"/>
          <w:numId w:val="10"/>
        </w:numPr>
        <w:rPr>
          <w:rFonts w:ascii="宋体" w:eastAsia="宋体" w:hAnsi="宋体"/>
        </w:rPr>
      </w:pPr>
      <w:bookmarkStart w:id="114" w:name="_Toc44540140"/>
      <w:r w:rsidRPr="00F9354E">
        <w:rPr>
          <w:rFonts w:ascii="宋体" w:eastAsia="宋体" w:hAnsi="宋体" w:hint="eastAsia"/>
        </w:rPr>
        <w:t>数据统计分析</w:t>
      </w:r>
      <w:bookmarkEnd w:id="114"/>
    </w:p>
    <w:p w:rsidR="004973DF" w:rsidRPr="00F9354E" w:rsidRDefault="004973DF" w:rsidP="004973DF">
      <w:pPr>
        <w:ind w:firstLine="420"/>
        <w:rPr>
          <w:rFonts w:ascii="宋体" w:eastAsia="宋体" w:hAnsi="宋体"/>
        </w:rPr>
      </w:pPr>
      <w:r w:rsidRPr="00F9354E">
        <w:rPr>
          <w:rFonts w:ascii="宋体" w:eastAsia="宋体" w:hAnsi="宋体" w:hint="eastAsia"/>
        </w:rPr>
        <w:t>原文长度统计</w:t>
      </w:r>
      <w:r w:rsidR="000E24A5" w:rsidRPr="00F9354E">
        <w:rPr>
          <w:rFonts w:ascii="宋体" w:eastAsia="宋体" w:hAnsi="宋体" w:hint="eastAsia"/>
        </w:rPr>
        <w:t>如下表和</w:t>
      </w:r>
      <w:r w:rsidR="00910137" w:rsidRPr="00F9354E">
        <w:rPr>
          <w:rFonts w:ascii="宋体" w:eastAsia="宋体" w:hAnsi="宋体" w:hint="eastAsia"/>
        </w:rPr>
        <w:t>柱状图</w:t>
      </w:r>
      <w:r w:rsidR="000E24A5" w:rsidRPr="00F9354E">
        <w:rPr>
          <w:rFonts w:ascii="宋体" w:eastAsia="宋体" w:hAnsi="宋体" w:hint="eastAsia"/>
        </w:rPr>
        <w:t>所示</w:t>
      </w:r>
      <w:r w:rsidR="00970E04" w:rsidRPr="00F9354E">
        <w:rPr>
          <w:rFonts w:ascii="宋体" w:eastAsia="宋体" w:hAnsi="宋体" w:hint="eastAsia"/>
        </w:rPr>
        <w:t>：</w:t>
      </w:r>
    </w:p>
    <w:p w:rsidR="00A37AE3" w:rsidRPr="00F9354E" w:rsidRDefault="00A37AE3" w:rsidP="00A37AE3">
      <w:pPr>
        <w:jc w:val="center"/>
        <w:rPr>
          <w:rFonts w:ascii="宋体" w:eastAsia="宋体" w:hAnsi="宋体"/>
        </w:rPr>
      </w:pPr>
      <w:r w:rsidRPr="00F9354E">
        <w:rPr>
          <w:rFonts w:ascii="宋体" w:eastAsia="宋体" w:hAnsi="宋体" w:hint="eastAsia"/>
        </w:rPr>
        <w:t>表3</w:t>
      </w:r>
      <w:r w:rsidRPr="00F9354E">
        <w:rPr>
          <w:rFonts w:ascii="宋体" w:eastAsia="宋体" w:hAnsi="宋体"/>
        </w:rPr>
        <w:t xml:space="preserve">-1 </w:t>
      </w:r>
      <w:r w:rsidRPr="00F9354E">
        <w:rPr>
          <w:rFonts w:ascii="宋体" w:eastAsia="宋体" w:hAnsi="宋体" w:hint="eastAsia"/>
        </w:rPr>
        <w:t>原文长度统计表</w:t>
      </w:r>
    </w:p>
    <w:tbl>
      <w:tblPr>
        <w:tblStyle w:val="a9"/>
        <w:tblW w:w="0" w:type="auto"/>
        <w:tblLook w:val="04A0" w:firstRow="1" w:lastRow="0" w:firstColumn="1" w:lastColumn="0" w:noHBand="0" w:noVBand="1"/>
      </w:tblPr>
      <w:tblGrid>
        <w:gridCol w:w="1555"/>
        <w:gridCol w:w="850"/>
        <w:gridCol w:w="992"/>
        <w:gridCol w:w="1134"/>
        <w:gridCol w:w="993"/>
        <w:gridCol w:w="992"/>
        <w:gridCol w:w="992"/>
        <w:gridCol w:w="709"/>
      </w:tblGrid>
      <w:tr w:rsidR="00064C18" w:rsidRPr="00F9354E" w:rsidTr="00DB21D9">
        <w:trPr>
          <w:trHeight w:val="320"/>
        </w:trPr>
        <w:tc>
          <w:tcPr>
            <w:tcW w:w="1555" w:type="dxa"/>
            <w:noWrap/>
            <w:hideMark/>
          </w:tcPr>
          <w:p w:rsidR="00064C18" w:rsidRPr="00F9354E" w:rsidRDefault="00064C18" w:rsidP="00F155F6">
            <w:pPr>
              <w:jc w:val="center"/>
              <w:rPr>
                <w:rFonts w:ascii="宋体" w:eastAsia="宋体" w:hAnsi="宋体"/>
                <w:szCs w:val="21"/>
              </w:rPr>
            </w:pPr>
            <w:r w:rsidRPr="00F9354E">
              <w:rPr>
                <w:rFonts w:ascii="宋体" w:eastAsia="宋体" w:hAnsi="宋体" w:hint="eastAsia"/>
                <w:szCs w:val="21"/>
              </w:rPr>
              <w:t>原文句长范围</w:t>
            </w:r>
          </w:p>
        </w:tc>
        <w:tc>
          <w:tcPr>
            <w:tcW w:w="850" w:type="dxa"/>
            <w:noWrap/>
            <w:hideMark/>
          </w:tcPr>
          <w:p w:rsidR="00064C18" w:rsidRPr="00F9354E" w:rsidRDefault="00064C18" w:rsidP="00F155F6">
            <w:pPr>
              <w:jc w:val="center"/>
              <w:rPr>
                <w:rFonts w:ascii="宋体" w:eastAsia="宋体" w:hAnsi="宋体"/>
                <w:szCs w:val="21"/>
              </w:rPr>
            </w:pPr>
            <w:r w:rsidRPr="00F9354E">
              <w:rPr>
                <w:rFonts w:ascii="宋体" w:eastAsia="宋体" w:hAnsi="宋体" w:hint="eastAsia"/>
                <w:szCs w:val="21"/>
              </w:rPr>
              <w:t>0</w:t>
            </w:r>
            <w:r w:rsidRPr="00F9354E">
              <w:rPr>
                <w:rFonts w:ascii="宋体" w:eastAsia="宋体" w:hAnsi="宋体"/>
                <w:szCs w:val="21"/>
              </w:rPr>
              <w:t>-199</w:t>
            </w:r>
          </w:p>
        </w:tc>
        <w:tc>
          <w:tcPr>
            <w:tcW w:w="992" w:type="dxa"/>
            <w:noWrap/>
            <w:hideMark/>
          </w:tcPr>
          <w:p w:rsidR="00064C18" w:rsidRPr="00F9354E" w:rsidRDefault="00064C18" w:rsidP="00F155F6">
            <w:pPr>
              <w:jc w:val="center"/>
              <w:rPr>
                <w:rFonts w:ascii="宋体" w:eastAsia="宋体" w:hAnsi="宋体"/>
                <w:szCs w:val="21"/>
              </w:rPr>
            </w:pPr>
            <w:r w:rsidRPr="00F9354E">
              <w:rPr>
                <w:rFonts w:ascii="宋体" w:eastAsia="宋体" w:hAnsi="宋体" w:hint="eastAsia"/>
                <w:szCs w:val="21"/>
              </w:rPr>
              <w:t>2</w:t>
            </w:r>
            <w:r w:rsidR="009A4134" w:rsidRPr="00F9354E">
              <w:rPr>
                <w:rFonts w:ascii="宋体" w:eastAsia="宋体" w:hAnsi="宋体"/>
                <w:szCs w:val="21"/>
              </w:rPr>
              <w:t>00-3</w:t>
            </w:r>
            <w:r w:rsidRPr="00F9354E">
              <w:rPr>
                <w:rFonts w:ascii="宋体" w:eastAsia="宋体" w:hAnsi="宋体"/>
                <w:szCs w:val="21"/>
              </w:rPr>
              <w:t>99</w:t>
            </w:r>
          </w:p>
        </w:tc>
        <w:tc>
          <w:tcPr>
            <w:tcW w:w="1134" w:type="dxa"/>
            <w:noWrap/>
            <w:hideMark/>
          </w:tcPr>
          <w:p w:rsidR="00064C18" w:rsidRPr="00F9354E" w:rsidRDefault="009A4134" w:rsidP="00F155F6">
            <w:pPr>
              <w:jc w:val="center"/>
              <w:rPr>
                <w:rFonts w:ascii="宋体" w:eastAsia="宋体" w:hAnsi="宋体"/>
                <w:szCs w:val="21"/>
              </w:rPr>
            </w:pPr>
            <w:r w:rsidRPr="00F9354E">
              <w:rPr>
                <w:rFonts w:ascii="宋体" w:eastAsia="宋体" w:hAnsi="宋体"/>
                <w:szCs w:val="21"/>
              </w:rPr>
              <w:t>400-599</w:t>
            </w:r>
          </w:p>
        </w:tc>
        <w:tc>
          <w:tcPr>
            <w:tcW w:w="993" w:type="dxa"/>
            <w:noWrap/>
            <w:hideMark/>
          </w:tcPr>
          <w:p w:rsidR="00064C18" w:rsidRPr="00F9354E" w:rsidRDefault="009A4134" w:rsidP="00F155F6">
            <w:pPr>
              <w:jc w:val="center"/>
              <w:rPr>
                <w:rFonts w:ascii="宋体" w:eastAsia="宋体" w:hAnsi="宋体"/>
                <w:szCs w:val="21"/>
              </w:rPr>
            </w:pPr>
            <w:r w:rsidRPr="00F9354E">
              <w:rPr>
                <w:rFonts w:ascii="宋体" w:eastAsia="宋体" w:hAnsi="宋体" w:hint="eastAsia"/>
                <w:szCs w:val="21"/>
              </w:rPr>
              <w:t>6</w:t>
            </w:r>
            <w:r w:rsidRPr="00F9354E">
              <w:rPr>
                <w:rFonts w:ascii="宋体" w:eastAsia="宋体" w:hAnsi="宋体"/>
                <w:szCs w:val="21"/>
              </w:rPr>
              <w:t>00-799</w:t>
            </w:r>
          </w:p>
        </w:tc>
        <w:tc>
          <w:tcPr>
            <w:tcW w:w="992" w:type="dxa"/>
            <w:noWrap/>
            <w:hideMark/>
          </w:tcPr>
          <w:p w:rsidR="00064C18" w:rsidRPr="00F9354E" w:rsidRDefault="009A4134" w:rsidP="00F155F6">
            <w:pPr>
              <w:jc w:val="center"/>
              <w:rPr>
                <w:rFonts w:ascii="宋体" w:eastAsia="宋体" w:hAnsi="宋体"/>
                <w:szCs w:val="21"/>
              </w:rPr>
            </w:pPr>
            <w:r w:rsidRPr="00F9354E">
              <w:rPr>
                <w:rFonts w:ascii="宋体" w:eastAsia="宋体" w:hAnsi="宋体" w:hint="eastAsia"/>
                <w:szCs w:val="21"/>
              </w:rPr>
              <w:t>8</w:t>
            </w:r>
            <w:r w:rsidRPr="00F9354E">
              <w:rPr>
                <w:rFonts w:ascii="宋体" w:eastAsia="宋体" w:hAnsi="宋体"/>
                <w:szCs w:val="21"/>
              </w:rPr>
              <w:t>00-999</w:t>
            </w:r>
          </w:p>
        </w:tc>
        <w:tc>
          <w:tcPr>
            <w:tcW w:w="992" w:type="dxa"/>
            <w:noWrap/>
            <w:hideMark/>
          </w:tcPr>
          <w:p w:rsidR="00064C18" w:rsidRPr="00F9354E" w:rsidRDefault="009A4134" w:rsidP="00F155F6">
            <w:pPr>
              <w:jc w:val="center"/>
              <w:rPr>
                <w:rFonts w:ascii="宋体" w:eastAsia="宋体" w:hAnsi="宋体"/>
                <w:szCs w:val="21"/>
              </w:rPr>
            </w:pPr>
            <w:r w:rsidRPr="00F9354E">
              <w:rPr>
                <w:rFonts w:ascii="宋体" w:eastAsia="宋体" w:hAnsi="宋体" w:hint="eastAsia"/>
                <w:szCs w:val="21"/>
              </w:rPr>
              <w:t>1</w:t>
            </w:r>
            <w:r w:rsidRPr="00F9354E">
              <w:rPr>
                <w:rFonts w:ascii="宋体" w:eastAsia="宋体" w:hAnsi="宋体"/>
                <w:szCs w:val="21"/>
              </w:rPr>
              <w:t>000-</w:t>
            </w:r>
            <w:r w:rsidRPr="00F9354E">
              <w:rPr>
                <w:rFonts w:ascii="宋体" w:eastAsia="宋体" w:hAnsi="宋体" w:hint="eastAsia"/>
                <w:szCs w:val="21"/>
              </w:rPr>
              <w:t>X</w:t>
            </w:r>
          </w:p>
        </w:tc>
        <w:tc>
          <w:tcPr>
            <w:tcW w:w="709" w:type="dxa"/>
            <w:noWrap/>
            <w:hideMark/>
          </w:tcPr>
          <w:p w:rsidR="00064C18" w:rsidRPr="00F9354E" w:rsidRDefault="009A4134" w:rsidP="00F155F6">
            <w:pPr>
              <w:jc w:val="center"/>
              <w:rPr>
                <w:rFonts w:ascii="宋体" w:eastAsia="宋体" w:hAnsi="宋体"/>
                <w:szCs w:val="21"/>
              </w:rPr>
            </w:pPr>
            <w:r w:rsidRPr="00F9354E">
              <w:rPr>
                <w:rFonts w:ascii="宋体" w:eastAsia="宋体" w:hAnsi="宋体" w:hint="eastAsia"/>
                <w:szCs w:val="21"/>
              </w:rPr>
              <w:t>总计</w:t>
            </w:r>
          </w:p>
        </w:tc>
      </w:tr>
      <w:tr w:rsidR="00064C18" w:rsidRPr="00F9354E" w:rsidTr="00DB21D9">
        <w:trPr>
          <w:trHeight w:val="320"/>
        </w:trPr>
        <w:tc>
          <w:tcPr>
            <w:tcW w:w="1555" w:type="dxa"/>
            <w:noWrap/>
            <w:hideMark/>
          </w:tcPr>
          <w:p w:rsidR="00064C18" w:rsidRPr="00F9354E" w:rsidRDefault="00064C18" w:rsidP="00F155F6">
            <w:pPr>
              <w:jc w:val="center"/>
              <w:rPr>
                <w:rFonts w:ascii="宋体" w:eastAsia="宋体" w:hAnsi="宋体"/>
                <w:szCs w:val="21"/>
              </w:rPr>
            </w:pPr>
            <w:r w:rsidRPr="00F9354E">
              <w:rPr>
                <w:rFonts w:ascii="宋体" w:eastAsia="宋体" w:hAnsi="宋体" w:hint="eastAsia"/>
                <w:szCs w:val="21"/>
              </w:rPr>
              <w:t>句子数</w:t>
            </w:r>
          </w:p>
        </w:tc>
        <w:tc>
          <w:tcPr>
            <w:tcW w:w="850" w:type="dxa"/>
            <w:noWrap/>
            <w:hideMark/>
          </w:tcPr>
          <w:p w:rsidR="00064C18" w:rsidRPr="00F9354E" w:rsidRDefault="00064C18" w:rsidP="00F155F6">
            <w:pPr>
              <w:jc w:val="center"/>
              <w:rPr>
                <w:rFonts w:ascii="宋体" w:eastAsia="宋体" w:hAnsi="宋体"/>
                <w:szCs w:val="21"/>
              </w:rPr>
            </w:pPr>
            <w:r w:rsidRPr="00F9354E">
              <w:rPr>
                <w:rFonts w:ascii="宋体" w:eastAsia="宋体" w:hAnsi="宋体"/>
                <w:szCs w:val="21"/>
              </w:rPr>
              <w:t>30</w:t>
            </w:r>
          </w:p>
        </w:tc>
        <w:tc>
          <w:tcPr>
            <w:tcW w:w="992" w:type="dxa"/>
            <w:noWrap/>
            <w:hideMark/>
          </w:tcPr>
          <w:p w:rsidR="00064C18" w:rsidRPr="00F9354E" w:rsidRDefault="00A81B8F" w:rsidP="00F155F6">
            <w:pPr>
              <w:jc w:val="center"/>
              <w:rPr>
                <w:rFonts w:ascii="宋体" w:eastAsia="宋体" w:hAnsi="宋体"/>
                <w:szCs w:val="21"/>
              </w:rPr>
            </w:pPr>
            <w:r w:rsidRPr="00F9354E">
              <w:rPr>
                <w:rFonts w:ascii="宋体" w:eastAsia="宋体" w:hAnsi="宋体"/>
                <w:szCs w:val="21"/>
              </w:rPr>
              <w:t>553</w:t>
            </w:r>
          </w:p>
        </w:tc>
        <w:tc>
          <w:tcPr>
            <w:tcW w:w="1134" w:type="dxa"/>
            <w:noWrap/>
            <w:hideMark/>
          </w:tcPr>
          <w:p w:rsidR="00064C18" w:rsidRPr="00F9354E" w:rsidRDefault="00A81B8F" w:rsidP="00F155F6">
            <w:pPr>
              <w:jc w:val="center"/>
              <w:rPr>
                <w:rFonts w:ascii="宋体" w:eastAsia="宋体" w:hAnsi="宋体"/>
                <w:szCs w:val="21"/>
              </w:rPr>
            </w:pPr>
            <w:r w:rsidRPr="00F9354E">
              <w:rPr>
                <w:rFonts w:ascii="宋体" w:eastAsia="宋体" w:hAnsi="宋体"/>
                <w:szCs w:val="21"/>
              </w:rPr>
              <w:t>369</w:t>
            </w:r>
          </w:p>
        </w:tc>
        <w:tc>
          <w:tcPr>
            <w:tcW w:w="993" w:type="dxa"/>
            <w:noWrap/>
            <w:hideMark/>
          </w:tcPr>
          <w:p w:rsidR="00064C18" w:rsidRPr="00F9354E" w:rsidRDefault="00A81B8F" w:rsidP="00F155F6">
            <w:pPr>
              <w:jc w:val="center"/>
              <w:rPr>
                <w:rFonts w:ascii="宋体" w:eastAsia="宋体" w:hAnsi="宋体"/>
                <w:szCs w:val="21"/>
              </w:rPr>
            </w:pPr>
            <w:r w:rsidRPr="00F9354E">
              <w:rPr>
                <w:rFonts w:ascii="宋体" w:eastAsia="宋体" w:hAnsi="宋体"/>
                <w:szCs w:val="21"/>
              </w:rPr>
              <w:t>71</w:t>
            </w:r>
          </w:p>
        </w:tc>
        <w:tc>
          <w:tcPr>
            <w:tcW w:w="992" w:type="dxa"/>
            <w:noWrap/>
            <w:hideMark/>
          </w:tcPr>
          <w:p w:rsidR="00064C18" w:rsidRPr="00F9354E" w:rsidRDefault="00A81B8F" w:rsidP="00F155F6">
            <w:pPr>
              <w:jc w:val="center"/>
              <w:rPr>
                <w:rFonts w:ascii="宋体" w:eastAsia="宋体" w:hAnsi="宋体"/>
                <w:szCs w:val="21"/>
              </w:rPr>
            </w:pPr>
            <w:r w:rsidRPr="00F9354E">
              <w:rPr>
                <w:rFonts w:ascii="宋体" w:eastAsia="宋体" w:hAnsi="宋体"/>
                <w:szCs w:val="21"/>
              </w:rPr>
              <w:t>19</w:t>
            </w:r>
          </w:p>
        </w:tc>
        <w:tc>
          <w:tcPr>
            <w:tcW w:w="992" w:type="dxa"/>
            <w:noWrap/>
            <w:hideMark/>
          </w:tcPr>
          <w:p w:rsidR="00064C18" w:rsidRPr="00F9354E" w:rsidRDefault="00A81B8F" w:rsidP="00F155F6">
            <w:pPr>
              <w:jc w:val="center"/>
              <w:rPr>
                <w:rFonts w:ascii="宋体" w:eastAsia="宋体" w:hAnsi="宋体"/>
                <w:szCs w:val="21"/>
              </w:rPr>
            </w:pPr>
            <w:r w:rsidRPr="00F9354E">
              <w:rPr>
                <w:rFonts w:ascii="宋体" w:eastAsia="宋体" w:hAnsi="宋体"/>
                <w:szCs w:val="21"/>
              </w:rPr>
              <w:t>8</w:t>
            </w:r>
          </w:p>
        </w:tc>
        <w:tc>
          <w:tcPr>
            <w:tcW w:w="709" w:type="dxa"/>
            <w:noWrap/>
            <w:hideMark/>
          </w:tcPr>
          <w:p w:rsidR="00064C18" w:rsidRPr="00F9354E" w:rsidRDefault="00382D69" w:rsidP="00F155F6">
            <w:pPr>
              <w:jc w:val="center"/>
              <w:rPr>
                <w:rFonts w:ascii="宋体" w:eastAsia="宋体" w:hAnsi="宋体"/>
                <w:szCs w:val="21"/>
              </w:rPr>
            </w:pPr>
            <w:r w:rsidRPr="00F9354E">
              <w:rPr>
                <w:rFonts w:ascii="宋体" w:eastAsia="宋体" w:hAnsi="宋体"/>
                <w:szCs w:val="21"/>
              </w:rPr>
              <w:t>1050</w:t>
            </w:r>
          </w:p>
        </w:tc>
      </w:tr>
    </w:tbl>
    <w:p w:rsidR="00970E04" w:rsidRPr="00F9354E" w:rsidRDefault="00F74E31" w:rsidP="00F74E31">
      <w:pPr>
        <w:jc w:val="center"/>
        <w:rPr>
          <w:rFonts w:ascii="宋体" w:eastAsia="宋体" w:hAnsi="宋体"/>
        </w:rPr>
      </w:pPr>
      <w:r w:rsidRPr="00F9354E">
        <w:rPr>
          <w:rFonts w:ascii="宋体" w:eastAsia="宋体" w:hAnsi="宋体" w:hint="eastAsia"/>
          <w:noProof/>
        </w:rPr>
        <w:drawing>
          <wp:inline distT="0" distB="0" distL="0" distR="0" wp14:anchorId="317216AD" wp14:editId="00DCBCE6">
            <wp:extent cx="5277600" cy="39564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plot.png"/>
                    <pic:cNvPicPr/>
                  </pic:nvPicPr>
                  <pic:blipFill>
                    <a:blip r:embed="rId9">
                      <a:extLst>
                        <a:ext uri="{28A0092B-C50C-407E-A947-70E740481C1C}">
                          <a14:useLocalDpi xmlns:a14="http://schemas.microsoft.com/office/drawing/2010/main" val="0"/>
                        </a:ext>
                      </a:extLst>
                    </a:blip>
                    <a:stretch>
                      <a:fillRect/>
                    </a:stretch>
                  </pic:blipFill>
                  <pic:spPr>
                    <a:xfrm>
                      <a:off x="0" y="0"/>
                      <a:ext cx="5277600" cy="3956400"/>
                    </a:xfrm>
                    <a:prstGeom prst="rect">
                      <a:avLst/>
                    </a:prstGeom>
                  </pic:spPr>
                </pic:pic>
              </a:graphicData>
            </a:graphic>
          </wp:inline>
        </w:drawing>
      </w:r>
    </w:p>
    <w:p w:rsidR="00F74E31" w:rsidRPr="00F9354E" w:rsidRDefault="00F213DE" w:rsidP="00F74E31">
      <w:pPr>
        <w:jc w:val="center"/>
        <w:rPr>
          <w:rFonts w:ascii="宋体" w:eastAsia="宋体" w:hAnsi="宋体"/>
        </w:rPr>
      </w:pPr>
      <w:r w:rsidRPr="00F9354E">
        <w:rPr>
          <w:rFonts w:ascii="宋体" w:eastAsia="宋体" w:hAnsi="宋体" w:hint="eastAsia"/>
        </w:rPr>
        <w:t>图3</w:t>
      </w:r>
      <w:r w:rsidRPr="00F9354E">
        <w:rPr>
          <w:rFonts w:ascii="宋体" w:eastAsia="宋体" w:hAnsi="宋体"/>
        </w:rPr>
        <w:t xml:space="preserve">-1 </w:t>
      </w:r>
      <w:r w:rsidRPr="00F9354E">
        <w:rPr>
          <w:rFonts w:ascii="宋体" w:eastAsia="宋体" w:hAnsi="宋体" w:hint="eastAsia"/>
        </w:rPr>
        <w:t>原文长度统计柱状图</w:t>
      </w:r>
    </w:p>
    <w:p w:rsidR="004973DF" w:rsidRPr="00F9354E" w:rsidRDefault="004973DF" w:rsidP="004973DF">
      <w:pPr>
        <w:ind w:firstLine="420"/>
        <w:rPr>
          <w:rFonts w:ascii="宋体" w:eastAsia="宋体" w:hAnsi="宋体"/>
          <w:szCs w:val="21"/>
        </w:rPr>
      </w:pPr>
      <w:r w:rsidRPr="00F9354E">
        <w:rPr>
          <w:rFonts w:ascii="宋体" w:eastAsia="宋体" w:hAnsi="宋体" w:hint="eastAsia"/>
          <w:szCs w:val="21"/>
        </w:rPr>
        <w:t>标注数据</w:t>
      </w:r>
      <w:proofErr w:type="gramStart"/>
      <w:r w:rsidRPr="00F9354E">
        <w:rPr>
          <w:rFonts w:ascii="宋体" w:eastAsia="宋体" w:hAnsi="宋体" w:hint="eastAsia"/>
          <w:szCs w:val="21"/>
        </w:rPr>
        <w:t>集统计</w:t>
      </w:r>
      <w:proofErr w:type="gramEnd"/>
      <w:r w:rsidRPr="00F9354E">
        <w:rPr>
          <w:rFonts w:ascii="宋体" w:eastAsia="宋体" w:hAnsi="宋体" w:hint="eastAsia"/>
          <w:szCs w:val="21"/>
        </w:rPr>
        <w:t>如下表</w:t>
      </w:r>
      <w:r w:rsidR="000E24A5" w:rsidRPr="00F9354E">
        <w:rPr>
          <w:rFonts w:ascii="宋体" w:eastAsia="宋体" w:hAnsi="宋体" w:hint="eastAsia"/>
          <w:szCs w:val="21"/>
        </w:rPr>
        <w:t>和柱状图所示</w:t>
      </w:r>
      <w:r w:rsidR="000B5898" w:rsidRPr="00F9354E">
        <w:rPr>
          <w:rFonts w:ascii="宋体" w:eastAsia="宋体" w:hAnsi="宋体" w:hint="eastAsia"/>
          <w:szCs w:val="21"/>
        </w:rPr>
        <w:t>：</w:t>
      </w:r>
    </w:p>
    <w:p w:rsidR="00A37AE3" w:rsidRPr="00F9354E" w:rsidRDefault="00A37AE3" w:rsidP="00F74E31">
      <w:pPr>
        <w:jc w:val="center"/>
        <w:rPr>
          <w:rFonts w:ascii="宋体" w:eastAsia="宋体" w:hAnsi="宋体"/>
          <w:szCs w:val="21"/>
        </w:rPr>
      </w:pPr>
      <w:r w:rsidRPr="00F9354E">
        <w:rPr>
          <w:rFonts w:ascii="宋体" w:eastAsia="宋体" w:hAnsi="宋体" w:hint="eastAsia"/>
          <w:szCs w:val="21"/>
        </w:rPr>
        <w:t>表3</w:t>
      </w:r>
      <w:r w:rsidRPr="00F9354E">
        <w:rPr>
          <w:rFonts w:ascii="宋体" w:eastAsia="宋体" w:hAnsi="宋体"/>
          <w:szCs w:val="21"/>
        </w:rPr>
        <w:t xml:space="preserve">-2 </w:t>
      </w:r>
      <w:r w:rsidR="003F57C0" w:rsidRPr="00F9354E">
        <w:rPr>
          <w:rFonts w:ascii="宋体" w:eastAsia="宋体" w:hAnsi="宋体" w:hint="eastAsia"/>
          <w:szCs w:val="21"/>
        </w:rPr>
        <w:t>医疗实体分布</w:t>
      </w:r>
      <w:r w:rsidRPr="00F9354E">
        <w:rPr>
          <w:rFonts w:ascii="宋体" w:eastAsia="宋体" w:hAnsi="宋体" w:hint="eastAsia"/>
          <w:szCs w:val="21"/>
        </w:rPr>
        <w:t>统计表</w:t>
      </w:r>
    </w:p>
    <w:tbl>
      <w:tblPr>
        <w:tblStyle w:val="a9"/>
        <w:tblW w:w="0" w:type="auto"/>
        <w:tblLook w:val="04A0" w:firstRow="1" w:lastRow="0" w:firstColumn="1" w:lastColumn="0" w:noHBand="0" w:noVBand="1"/>
      </w:tblPr>
      <w:tblGrid>
        <w:gridCol w:w="953"/>
        <w:gridCol w:w="743"/>
        <w:gridCol w:w="1418"/>
        <w:gridCol w:w="709"/>
        <w:gridCol w:w="850"/>
        <w:gridCol w:w="851"/>
        <w:gridCol w:w="708"/>
        <w:gridCol w:w="1302"/>
        <w:gridCol w:w="762"/>
      </w:tblGrid>
      <w:tr w:rsidR="004973DF" w:rsidRPr="00F9354E" w:rsidTr="00B90C14">
        <w:trPr>
          <w:trHeight w:val="320"/>
        </w:trPr>
        <w:tc>
          <w:tcPr>
            <w:tcW w:w="953" w:type="dxa"/>
            <w:noWrap/>
            <w:hideMark/>
          </w:tcPr>
          <w:p w:rsidR="004973DF" w:rsidRPr="00F9354E" w:rsidRDefault="004973DF" w:rsidP="003F7CBE">
            <w:pPr>
              <w:ind w:firstLine="420"/>
              <w:jc w:val="center"/>
              <w:rPr>
                <w:rFonts w:ascii="宋体" w:eastAsia="宋体" w:hAnsi="宋体"/>
                <w:szCs w:val="21"/>
              </w:rPr>
            </w:pPr>
          </w:p>
        </w:tc>
        <w:tc>
          <w:tcPr>
            <w:tcW w:w="743" w:type="dxa"/>
            <w:noWrap/>
            <w:hideMark/>
          </w:tcPr>
          <w:p w:rsidR="004973DF" w:rsidRPr="00F9354E" w:rsidRDefault="004973DF" w:rsidP="003F7CBE">
            <w:pPr>
              <w:jc w:val="center"/>
              <w:rPr>
                <w:rFonts w:ascii="宋体" w:eastAsia="宋体" w:hAnsi="宋体"/>
                <w:szCs w:val="21"/>
              </w:rPr>
            </w:pPr>
            <w:r w:rsidRPr="00F9354E">
              <w:rPr>
                <w:rFonts w:ascii="宋体" w:eastAsia="宋体" w:hAnsi="宋体" w:hint="eastAsia"/>
                <w:szCs w:val="21"/>
              </w:rPr>
              <w:t>文本</w:t>
            </w:r>
          </w:p>
        </w:tc>
        <w:tc>
          <w:tcPr>
            <w:tcW w:w="1418" w:type="dxa"/>
            <w:noWrap/>
            <w:hideMark/>
          </w:tcPr>
          <w:p w:rsidR="004973DF" w:rsidRPr="00F9354E" w:rsidRDefault="004973DF" w:rsidP="003F7CBE">
            <w:pPr>
              <w:jc w:val="center"/>
              <w:rPr>
                <w:rFonts w:ascii="宋体" w:eastAsia="宋体" w:hAnsi="宋体"/>
                <w:szCs w:val="21"/>
              </w:rPr>
            </w:pPr>
            <w:r w:rsidRPr="00F9354E">
              <w:rPr>
                <w:rFonts w:ascii="宋体" w:eastAsia="宋体" w:hAnsi="宋体" w:hint="eastAsia"/>
                <w:szCs w:val="21"/>
              </w:rPr>
              <w:t>疾病和诊断</w:t>
            </w:r>
          </w:p>
        </w:tc>
        <w:tc>
          <w:tcPr>
            <w:tcW w:w="709" w:type="dxa"/>
            <w:noWrap/>
            <w:hideMark/>
          </w:tcPr>
          <w:p w:rsidR="004973DF" w:rsidRPr="00F9354E" w:rsidRDefault="004973DF" w:rsidP="003F7CBE">
            <w:pPr>
              <w:jc w:val="center"/>
              <w:rPr>
                <w:rFonts w:ascii="宋体" w:eastAsia="宋体" w:hAnsi="宋体"/>
                <w:szCs w:val="21"/>
              </w:rPr>
            </w:pPr>
            <w:r w:rsidRPr="00F9354E">
              <w:rPr>
                <w:rFonts w:ascii="宋体" w:eastAsia="宋体" w:hAnsi="宋体" w:hint="eastAsia"/>
                <w:szCs w:val="21"/>
              </w:rPr>
              <w:t>检查</w:t>
            </w:r>
          </w:p>
        </w:tc>
        <w:tc>
          <w:tcPr>
            <w:tcW w:w="850" w:type="dxa"/>
            <w:noWrap/>
            <w:hideMark/>
          </w:tcPr>
          <w:p w:rsidR="004973DF" w:rsidRPr="00F9354E" w:rsidRDefault="004973DF" w:rsidP="003F7CBE">
            <w:pPr>
              <w:jc w:val="center"/>
              <w:rPr>
                <w:rFonts w:ascii="宋体" w:eastAsia="宋体" w:hAnsi="宋体"/>
                <w:szCs w:val="21"/>
              </w:rPr>
            </w:pPr>
            <w:r w:rsidRPr="00F9354E">
              <w:rPr>
                <w:rFonts w:ascii="宋体" w:eastAsia="宋体" w:hAnsi="宋体" w:hint="eastAsia"/>
                <w:szCs w:val="21"/>
              </w:rPr>
              <w:t>检验</w:t>
            </w:r>
          </w:p>
        </w:tc>
        <w:tc>
          <w:tcPr>
            <w:tcW w:w="851" w:type="dxa"/>
            <w:noWrap/>
            <w:hideMark/>
          </w:tcPr>
          <w:p w:rsidR="004973DF" w:rsidRPr="00F9354E" w:rsidRDefault="004973DF" w:rsidP="003F7CBE">
            <w:pPr>
              <w:jc w:val="center"/>
              <w:rPr>
                <w:rFonts w:ascii="宋体" w:eastAsia="宋体" w:hAnsi="宋体"/>
                <w:szCs w:val="21"/>
              </w:rPr>
            </w:pPr>
            <w:r w:rsidRPr="00F9354E">
              <w:rPr>
                <w:rFonts w:ascii="宋体" w:eastAsia="宋体" w:hAnsi="宋体" w:hint="eastAsia"/>
                <w:szCs w:val="21"/>
              </w:rPr>
              <w:t>手术</w:t>
            </w:r>
          </w:p>
        </w:tc>
        <w:tc>
          <w:tcPr>
            <w:tcW w:w="708" w:type="dxa"/>
            <w:noWrap/>
            <w:hideMark/>
          </w:tcPr>
          <w:p w:rsidR="004973DF" w:rsidRPr="00F9354E" w:rsidRDefault="004973DF" w:rsidP="003F7CBE">
            <w:pPr>
              <w:jc w:val="center"/>
              <w:rPr>
                <w:rFonts w:ascii="宋体" w:eastAsia="宋体" w:hAnsi="宋体"/>
                <w:szCs w:val="21"/>
              </w:rPr>
            </w:pPr>
            <w:r w:rsidRPr="00F9354E">
              <w:rPr>
                <w:rFonts w:ascii="宋体" w:eastAsia="宋体" w:hAnsi="宋体" w:hint="eastAsia"/>
                <w:szCs w:val="21"/>
              </w:rPr>
              <w:t>药物</w:t>
            </w:r>
          </w:p>
        </w:tc>
        <w:tc>
          <w:tcPr>
            <w:tcW w:w="1302" w:type="dxa"/>
            <w:noWrap/>
            <w:hideMark/>
          </w:tcPr>
          <w:p w:rsidR="004973DF" w:rsidRPr="00F9354E" w:rsidRDefault="004973DF" w:rsidP="003F7CBE">
            <w:pPr>
              <w:jc w:val="center"/>
              <w:rPr>
                <w:rFonts w:ascii="宋体" w:eastAsia="宋体" w:hAnsi="宋体"/>
                <w:szCs w:val="21"/>
              </w:rPr>
            </w:pPr>
            <w:r w:rsidRPr="00F9354E">
              <w:rPr>
                <w:rFonts w:ascii="宋体" w:eastAsia="宋体" w:hAnsi="宋体" w:hint="eastAsia"/>
                <w:szCs w:val="21"/>
              </w:rPr>
              <w:t>解剖部位</w:t>
            </w:r>
          </w:p>
        </w:tc>
        <w:tc>
          <w:tcPr>
            <w:tcW w:w="762" w:type="dxa"/>
            <w:noWrap/>
            <w:hideMark/>
          </w:tcPr>
          <w:p w:rsidR="004973DF" w:rsidRPr="00F9354E" w:rsidRDefault="004973DF" w:rsidP="003F7CBE">
            <w:pPr>
              <w:jc w:val="center"/>
              <w:rPr>
                <w:rFonts w:ascii="宋体" w:eastAsia="宋体" w:hAnsi="宋体"/>
                <w:szCs w:val="21"/>
              </w:rPr>
            </w:pPr>
            <w:r w:rsidRPr="00F9354E">
              <w:rPr>
                <w:rFonts w:ascii="宋体" w:eastAsia="宋体" w:hAnsi="宋体" w:hint="eastAsia"/>
                <w:szCs w:val="21"/>
              </w:rPr>
              <w:t>总数</w:t>
            </w:r>
          </w:p>
        </w:tc>
      </w:tr>
      <w:tr w:rsidR="004973DF" w:rsidRPr="00F9354E" w:rsidTr="00B90C14">
        <w:trPr>
          <w:trHeight w:val="320"/>
        </w:trPr>
        <w:tc>
          <w:tcPr>
            <w:tcW w:w="953" w:type="dxa"/>
            <w:noWrap/>
            <w:hideMark/>
          </w:tcPr>
          <w:p w:rsidR="004973DF" w:rsidRPr="00F9354E" w:rsidRDefault="004973DF" w:rsidP="003F7CBE">
            <w:pPr>
              <w:jc w:val="center"/>
              <w:rPr>
                <w:rFonts w:ascii="宋体" w:eastAsia="宋体" w:hAnsi="宋体"/>
                <w:szCs w:val="21"/>
              </w:rPr>
            </w:pPr>
            <w:r w:rsidRPr="00F9354E">
              <w:rPr>
                <w:rFonts w:ascii="宋体" w:eastAsia="宋体" w:hAnsi="宋体" w:hint="eastAsia"/>
                <w:szCs w:val="21"/>
              </w:rPr>
              <w:t>训练集</w:t>
            </w:r>
          </w:p>
        </w:tc>
        <w:tc>
          <w:tcPr>
            <w:tcW w:w="743" w:type="dxa"/>
            <w:noWrap/>
            <w:hideMark/>
          </w:tcPr>
          <w:p w:rsidR="004973DF" w:rsidRPr="00F9354E" w:rsidRDefault="006D0630" w:rsidP="003F7CBE">
            <w:pPr>
              <w:jc w:val="center"/>
              <w:rPr>
                <w:rFonts w:ascii="宋体" w:eastAsia="宋体" w:hAnsi="宋体"/>
                <w:szCs w:val="21"/>
              </w:rPr>
            </w:pPr>
            <w:r w:rsidRPr="00F9354E">
              <w:rPr>
                <w:rFonts w:ascii="宋体" w:eastAsia="宋体" w:hAnsi="宋体"/>
                <w:szCs w:val="21"/>
              </w:rPr>
              <w:t>1050</w:t>
            </w:r>
          </w:p>
        </w:tc>
        <w:tc>
          <w:tcPr>
            <w:tcW w:w="1418" w:type="dxa"/>
            <w:noWrap/>
            <w:hideMark/>
          </w:tcPr>
          <w:p w:rsidR="004973DF" w:rsidRPr="00F9354E" w:rsidRDefault="00474F55" w:rsidP="00FA5D0E">
            <w:pPr>
              <w:ind w:firstLine="420"/>
              <w:rPr>
                <w:rFonts w:ascii="宋体" w:eastAsia="宋体" w:hAnsi="宋体"/>
                <w:szCs w:val="21"/>
              </w:rPr>
            </w:pPr>
            <w:r w:rsidRPr="00F9354E">
              <w:rPr>
                <w:rFonts w:ascii="宋体" w:eastAsia="宋体" w:hAnsi="宋体" w:hint="eastAsia"/>
                <w:szCs w:val="21"/>
              </w:rPr>
              <w:t>4</w:t>
            </w:r>
            <w:r w:rsidRPr="00F9354E">
              <w:rPr>
                <w:rFonts w:ascii="宋体" w:eastAsia="宋体" w:hAnsi="宋体"/>
                <w:szCs w:val="21"/>
              </w:rPr>
              <w:t>345</w:t>
            </w:r>
          </w:p>
        </w:tc>
        <w:tc>
          <w:tcPr>
            <w:tcW w:w="709" w:type="dxa"/>
            <w:noWrap/>
            <w:hideMark/>
          </w:tcPr>
          <w:p w:rsidR="004973DF" w:rsidRPr="00F9354E" w:rsidRDefault="00474F55" w:rsidP="003F7CBE">
            <w:pPr>
              <w:jc w:val="center"/>
              <w:rPr>
                <w:rFonts w:ascii="宋体" w:eastAsia="宋体" w:hAnsi="宋体"/>
                <w:szCs w:val="21"/>
              </w:rPr>
            </w:pPr>
            <w:r w:rsidRPr="00F9354E">
              <w:rPr>
                <w:rFonts w:ascii="宋体" w:eastAsia="宋体" w:hAnsi="宋体" w:hint="eastAsia"/>
                <w:szCs w:val="21"/>
              </w:rPr>
              <w:t>1</w:t>
            </w:r>
            <w:r w:rsidRPr="00F9354E">
              <w:rPr>
                <w:rFonts w:ascii="宋体" w:eastAsia="宋体" w:hAnsi="宋体"/>
                <w:szCs w:val="21"/>
              </w:rPr>
              <w:t>002</w:t>
            </w:r>
          </w:p>
        </w:tc>
        <w:tc>
          <w:tcPr>
            <w:tcW w:w="850" w:type="dxa"/>
            <w:noWrap/>
            <w:hideMark/>
          </w:tcPr>
          <w:p w:rsidR="004973DF" w:rsidRPr="00F9354E" w:rsidRDefault="00474F55" w:rsidP="003F7CBE">
            <w:pPr>
              <w:jc w:val="center"/>
              <w:rPr>
                <w:rFonts w:ascii="宋体" w:eastAsia="宋体" w:hAnsi="宋体"/>
                <w:szCs w:val="21"/>
              </w:rPr>
            </w:pPr>
            <w:r w:rsidRPr="00F9354E">
              <w:rPr>
                <w:rFonts w:ascii="宋体" w:eastAsia="宋体" w:hAnsi="宋体" w:hint="eastAsia"/>
                <w:szCs w:val="21"/>
              </w:rPr>
              <w:t>1</w:t>
            </w:r>
            <w:r w:rsidRPr="00F9354E">
              <w:rPr>
                <w:rFonts w:ascii="宋体" w:eastAsia="宋体" w:hAnsi="宋体"/>
                <w:szCs w:val="21"/>
              </w:rPr>
              <w:t>297</w:t>
            </w:r>
          </w:p>
        </w:tc>
        <w:tc>
          <w:tcPr>
            <w:tcW w:w="851" w:type="dxa"/>
            <w:noWrap/>
            <w:hideMark/>
          </w:tcPr>
          <w:p w:rsidR="004973DF" w:rsidRPr="00F9354E" w:rsidRDefault="00474F55" w:rsidP="003F7CBE">
            <w:pPr>
              <w:jc w:val="center"/>
              <w:rPr>
                <w:rFonts w:ascii="宋体" w:eastAsia="宋体" w:hAnsi="宋体"/>
                <w:szCs w:val="21"/>
              </w:rPr>
            </w:pPr>
            <w:r w:rsidRPr="00F9354E">
              <w:rPr>
                <w:rFonts w:ascii="宋体" w:eastAsia="宋体" w:hAnsi="宋体" w:hint="eastAsia"/>
                <w:szCs w:val="21"/>
              </w:rPr>
              <w:t>9</w:t>
            </w:r>
            <w:r w:rsidRPr="00F9354E">
              <w:rPr>
                <w:rFonts w:ascii="宋体" w:eastAsia="宋体" w:hAnsi="宋体"/>
                <w:szCs w:val="21"/>
              </w:rPr>
              <w:t>23</w:t>
            </w:r>
          </w:p>
        </w:tc>
        <w:tc>
          <w:tcPr>
            <w:tcW w:w="708" w:type="dxa"/>
            <w:noWrap/>
            <w:hideMark/>
          </w:tcPr>
          <w:p w:rsidR="004973DF" w:rsidRPr="00F9354E" w:rsidRDefault="00474F55" w:rsidP="003F7CBE">
            <w:pPr>
              <w:jc w:val="center"/>
              <w:rPr>
                <w:rFonts w:ascii="宋体" w:eastAsia="宋体" w:hAnsi="宋体"/>
                <w:szCs w:val="21"/>
              </w:rPr>
            </w:pPr>
            <w:r w:rsidRPr="00F9354E">
              <w:rPr>
                <w:rFonts w:ascii="宋体" w:eastAsia="宋体" w:hAnsi="宋体" w:hint="eastAsia"/>
                <w:szCs w:val="21"/>
              </w:rPr>
              <w:t>1</w:t>
            </w:r>
            <w:r w:rsidRPr="00F9354E">
              <w:rPr>
                <w:rFonts w:ascii="宋体" w:eastAsia="宋体" w:hAnsi="宋体"/>
                <w:szCs w:val="21"/>
              </w:rPr>
              <w:t>935</w:t>
            </w:r>
          </w:p>
        </w:tc>
        <w:tc>
          <w:tcPr>
            <w:tcW w:w="1302" w:type="dxa"/>
            <w:noWrap/>
            <w:hideMark/>
          </w:tcPr>
          <w:p w:rsidR="004973DF" w:rsidRPr="00F9354E" w:rsidRDefault="00474F55" w:rsidP="003F7CBE">
            <w:pPr>
              <w:jc w:val="center"/>
              <w:rPr>
                <w:rFonts w:ascii="宋体" w:eastAsia="宋体" w:hAnsi="宋体"/>
                <w:szCs w:val="21"/>
              </w:rPr>
            </w:pPr>
            <w:r w:rsidRPr="00F9354E">
              <w:rPr>
                <w:rFonts w:ascii="宋体" w:eastAsia="宋体" w:hAnsi="宋体" w:hint="eastAsia"/>
                <w:szCs w:val="21"/>
              </w:rPr>
              <w:t>8</w:t>
            </w:r>
            <w:r w:rsidRPr="00F9354E">
              <w:rPr>
                <w:rFonts w:ascii="宋体" w:eastAsia="宋体" w:hAnsi="宋体"/>
                <w:szCs w:val="21"/>
              </w:rPr>
              <w:t>811</w:t>
            </w:r>
          </w:p>
        </w:tc>
        <w:tc>
          <w:tcPr>
            <w:tcW w:w="762" w:type="dxa"/>
            <w:noWrap/>
            <w:hideMark/>
          </w:tcPr>
          <w:p w:rsidR="004973DF" w:rsidRPr="00F9354E" w:rsidRDefault="009A64AC" w:rsidP="003F7CBE">
            <w:pPr>
              <w:jc w:val="center"/>
              <w:rPr>
                <w:rFonts w:ascii="宋体" w:eastAsia="宋体" w:hAnsi="宋体"/>
                <w:szCs w:val="21"/>
              </w:rPr>
            </w:pPr>
            <w:r w:rsidRPr="00F9354E">
              <w:rPr>
                <w:rFonts w:ascii="宋体" w:eastAsia="宋体" w:hAnsi="宋体" w:hint="eastAsia"/>
                <w:szCs w:val="21"/>
              </w:rPr>
              <w:t>1</w:t>
            </w:r>
            <w:r w:rsidRPr="00F9354E">
              <w:rPr>
                <w:rFonts w:ascii="宋体" w:eastAsia="宋体" w:hAnsi="宋体"/>
                <w:szCs w:val="21"/>
              </w:rPr>
              <w:t>8313</w:t>
            </w:r>
          </w:p>
        </w:tc>
      </w:tr>
    </w:tbl>
    <w:p w:rsidR="004973DF" w:rsidRPr="00F9354E" w:rsidRDefault="00A01477" w:rsidP="00BD5A1F">
      <w:pPr>
        <w:jc w:val="center"/>
        <w:rPr>
          <w:rFonts w:ascii="宋体" w:eastAsia="宋体" w:hAnsi="宋体"/>
        </w:rPr>
      </w:pPr>
      <w:r w:rsidRPr="00F9354E">
        <w:rPr>
          <w:rFonts w:ascii="宋体" w:eastAsia="宋体" w:hAnsi="宋体"/>
          <w:noProof/>
        </w:rPr>
        <w:lastRenderedPageBreak/>
        <w:drawing>
          <wp:inline distT="0" distB="0" distL="0" distR="0" wp14:anchorId="2F477310" wp14:editId="6315E66F">
            <wp:extent cx="5277600" cy="39564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医疗实体分布统计.png"/>
                    <pic:cNvPicPr/>
                  </pic:nvPicPr>
                  <pic:blipFill>
                    <a:blip r:embed="rId10">
                      <a:extLst>
                        <a:ext uri="{28A0092B-C50C-407E-A947-70E740481C1C}">
                          <a14:useLocalDpi xmlns:a14="http://schemas.microsoft.com/office/drawing/2010/main" val="0"/>
                        </a:ext>
                      </a:extLst>
                    </a:blip>
                    <a:stretch>
                      <a:fillRect/>
                    </a:stretch>
                  </pic:blipFill>
                  <pic:spPr>
                    <a:xfrm>
                      <a:off x="0" y="0"/>
                      <a:ext cx="5277600" cy="3956400"/>
                    </a:xfrm>
                    <a:prstGeom prst="rect">
                      <a:avLst/>
                    </a:prstGeom>
                  </pic:spPr>
                </pic:pic>
              </a:graphicData>
            </a:graphic>
          </wp:inline>
        </w:drawing>
      </w:r>
    </w:p>
    <w:p w:rsidR="00A01477" w:rsidRPr="00F9354E" w:rsidRDefault="00A01477" w:rsidP="00A01477">
      <w:pPr>
        <w:jc w:val="center"/>
        <w:rPr>
          <w:rFonts w:ascii="宋体" w:eastAsia="宋体" w:hAnsi="宋体"/>
        </w:rPr>
      </w:pPr>
      <w:r w:rsidRPr="00F9354E">
        <w:rPr>
          <w:rFonts w:ascii="宋体" w:eastAsia="宋体" w:hAnsi="宋体" w:hint="eastAsia"/>
        </w:rPr>
        <w:t>图3</w:t>
      </w:r>
      <w:r w:rsidRPr="00F9354E">
        <w:rPr>
          <w:rFonts w:ascii="宋体" w:eastAsia="宋体" w:hAnsi="宋体"/>
        </w:rPr>
        <w:t xml:space="preserve">-2 </w:t>
      </w:r>
      <w:r w:rsidRPr="00F9354E">
        <w:rPr>
          <w:rFonts w:ascii="宋体" w:eastAsia="宋体" w:hAnsi="宋体" w:hint="eastAsia"/>
          <w:szCs w:val="21"/>
        </w:rPr>
        <w:t>医疗实体分布统计柱状图</w:t>
      </w:r>
    </w:p>
    <w:p w:rsidR="000B2900" w:rsidRPr="00F9354E" w:rsidRDefault="000B2900" w:rsidP="00297643">
      <w:pPr>
        <w:pStyle w:val="2"/>
        <w:numPr>
          <w:ilvl w:val="0"/>
          <w:numId w:val="11"/>
        </w:numPr>
        <w:rPr>
          <w:rFonts w:ascii="宋体" w:eastAsia="宋体" w:hAnsi="宋体"/>
        </w:rPr>
      </w:pPr>
      <w:bookmarkStart w:id="115" w:name="_Toc44540141"/>
      <w:r w:rsidRPr="00F9354E">
        <w:rPr>
          <w:rFonts w:ascii="宋体" w:eastAsia="宋体" w:hAnsi="宋体" w:hint="eastAsia"/>
        </w:rPr>
        <w:t>数据标签化处理</w:t>
      </w:r>
      <w:bookmarkEnd w:id="115"/>
    </w:p>
    <w:p w:rsidR="00233258" w:rsidRPr="00F9354E" w:rsidRDefault="000B2900" w:rsidP="00350E25">
      <w:pPr>
        <w:ind w:firstLine="420"/>
        <w:rPr>
          <w:rFonts w:ascii="宋体" w:eastAsia="宋体" w:hAnsi="宋体"/>
        </w:rPr>
      </w:pPr>
      <w:r w:rsidRPr="00F9354E">
        <w:rPr>
          <w:rFonts w:ascii="宋体" w:eastAsia="宋体" w:hAnsi="宋体" w:hint="eastAsia"/>
        </w:rPr>
        <w:t>对官方提供的task</w:t>
      </w:r>
      <w:r w:rsidRPr="00F9354E">
        <w:rPr>
          <w:rFonts w:ascii="宋体" w:eastAsia="宋体" w:hAnsi="宋体"/>
        </w:rPr>
        <w:t>1</w:t>
      </w:r>
      <w:r w:rsidRPr="00F9354E">
        <w:rPr>
          <w:rFonts w:ascii="宋体" w:eastAsia="宋体" w:hAnsi="宋体" w:hint="eastAsia"/>
        </w:rPr>
        <w:t>_</w:t>
      </w:r>
      <w:r w:rsidRPr="00F9354E">
        <w:rPr>
          <w:rFonts w:ascii="宋体" w:eastAsia="宋体" w:hAnsi="宋体"/>
        </w:rPr>
        <w:t>train.txt</w:t>
      </w:r>
      <w:r w:rsidRPr="00F9354E">
        <w:rPr>
          <w:rFonts w:ascii="宋体" w:eastAsia="宋体" w:hAnsi="宋体" w:hint="eastAsia"/>
        </w:rPr>
        <w:t>文件进行分析处理，</w:t>
      </w:r>
      <w:r w:rsidR="009A55D4" w:rsidRPr="00F9354E">
        <w:rPr>
          <w:rFonts w:ascii="宋体" w:eastAsia="宋体" w:hAnsi="宋体" w:hint="eastAsia"/>
        </w:rPr>
        <w:t>首先将数据按照json格式进行读取，存取成list集合的形式，然后</w:t>
      </w:r>
      <w:r w:rsidRPr="00F9354E">
        <w:rPr>
          <w:rFonts w:ascii="宋体" w:eastAsia="宋体" w:hAnsi="宋体" w:hint="eastAsia"/>
        </w:rPr>
        <w:t>使用BIO标签对医疗</w:t>
      </w:r>
      <w:r w:rsidR="004973DF" w:rsidRPr="00F9354E">
        <w:rPr>
          <w:rFonts w:ascii="宋体" w:eastAsia="宋体" w:hAnsi="宋体" w:hint="eastAsia"/>
        </w:rPr>
        <w:t>实体进行</w:t>
      </w:r>
      <w:r w:rsidR="007A5EA0" w:rsidRPr="00F9354E">
        <w:rPr>
          <w:rFonts w:ascii="宋体" w:eastAsia="宋体" w:hAnsi="宋体" w:hint="eastAsia"/>
        </w:rPr>
        <w:t>标注。</w:t>
      </w:r>
      <w:r w:rsidR="008045B3" w:rsidRPr="00F9354E">
        <w:rPr>
          <w:rFonts w:ascii="宋体" w:eastAsia="宋体" w:hAnsi="宋体" w:hint="eastAsia"/>
        </w:rPr>
        <w:t>如</w:t>
      </w:r>
      <w:r w:rsidR="00350E25" w:rsidRPr="00F9354E">
        <w:rPr>
          <w:rFonts w:ascii="宋体" w:eastAsia="宋体" w:hAnsi="宋体" w:hint="eastAsia"/>
        </w:rPr>
        <w:t>图</w:t>
      </w:r>
      <w:r w:rsidR="008045B3" w:rsidRPr="00F9354E">
        <w:rPr>
          <w:rFonts w:ascii="宋体" w:eastAsia="宋体" w:hAnsi="宋体" w:hint="eastAsia"/>
        </w:rPr>
        <w:t>3</w:t>
      </w:r>
      <w:r w:rsidR="008045B3" w:rsidRPr="00F9354E">
        <w:rPr>
          <w:rFonts w:ascii="宋体" w:eastAsia="宋体" w:hAnsi="宋体"/>
        </w:rPr>
        <w:t>-</w:t>
      </w:r>
      <w:r w:rsidR="008954DB" w:rsidRPr="00F9354E">
        <w:rPr>
          <w:rFonts w:ascii="宋体" w:eastAsia="宋体" w:hAnsi="宋体"/>
        </w:rPr>
        <w:t>3</w:t>
      </w:r>
      <w:r w:rsidR="00350E25" w:rsidRPr="00F9354E">
        <w:rPr>
          <w:rFonts w:ascii="宋体" w:eastAsia="宋体" w:hAnsi="宋体" w:hint="eastAsia"/>
        </w:rPr>
        <w:t>所示为</w:t>
      </w:r>
      <w:r w:rsidR="00350E25" w:rsidRPr="00F9354E">
        <w:rPr>
          <w:rFonts w:ascii="宋体" w:eastAsia="宋体" w:hAnsi="宋体"/>
        </w:rPr>
        <w:t>数据标签化处理部分截图：</w:t>
      </w:r>
    </w:p>
    <w:p w:rsidR="00350E25" w:rsidRPr="00F9354E" w:rsidRDefault="009A55D4" w:rsidP="009A55D4">
      <w:pPr>
        <w:rPr>
          <w:rFonts w:ascii="宋体" w:eastAsia="宋体" w:hAnsi="宋体"/>
        </w:rPr>
      </w:pPr>
      <w:r w:rsidRPr="00F9354E">
        <w:rPr>
          <w:rFonts w:ascii="宋体" w:eastAsia="宋体" w:hAnsi="宋体"/>
          <w:noProof/>
        </w:rPr>
        <w:drawing>
          <wp:inline distT="0" distB="0" distL="0" distR="0" wp14:anchorId="5A360973" wp14:editId="6615701E">
            <wp:extent cx="5274310" cy="17640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64030"/>
                    </a:xfrm>
                    <a:prstGeom prst="rect">
                      <a:avLst/>
                    </a:prstGeom>
                  </pic:spPr>
                </pic:pic>
              </a:graphicData>
            </a:graphic>
          </wp:inline>
        </w:drawing>
      </w:r>
      <w:r w:rsidR="00135E01" w:rsidRPr="00F9354E">
        <w:rPr>
          <w:rFonts w:ascii="宋体" w:eastAsia="宋体" w:hAnsi="宋体"/>
          <w:noProof/>
        </w:rPr>
        <w:drawing>
          <wp:inline distT="0" distB="0" distL="0" distR="0" wp14:anchorId="5F7B2BF4" wp14:editId="13520F8D">
            <wp:extent cx="5274310" cy="13455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45565"/>
                    </a:xfrm>
                    <a:prstGeom prst="rect">
                      <a:avLst/>
                    </a:prstGeom>
                  </pic:spPr>
                </pic:pic>
              </a:graphicData>
            </a:graphic>
          </wp:inline>
        </w:drawing>
      </w:r>
      <w:r w:rsidR="00447523" w:rsidRPr="00F9354E">
        <w:rPr>
          <w:rFonts w:ascii="宋体" w:eastAsia="宋体" w:hAnsi="宋体"/>
          <w:noProof/>
        </w:rPr>
        <w:lastRenderedPageBreak/>
        <w:drawing>
          <wp:inline distT="0" distB="0" distL="0" distR="0" wp14:anchorId="4E2B5AE1" wp14:editId="704A4E97">
            <wp:extent cx="5274310" cy="24193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19350"/>
                    </a:xfrm>
                    <a:prstGeom prst="rect">
                      <a:avLst/>
                    </a:prstGeom>
                  </pic:spPr>
                </pic:pic>
              </a:graphicData>
            </a:graphic>
          </wp:inline>
        </w:drawing>
      </w:r>
    </w:p>
    <w:p w:rsidR="00537639" w:rsidRPr="00F9354E" w:rsidRDefault="0011179E" w:rsidP="0011179E">
      <w:pPr>
        <w:jc w:val="center"/>
        <w:rPr>
          <w:rFonts w:ascii="宋体" w:eastAsia="宋体" w:hAnsi="宋体"/>
        </w:rPr>
      </w:pPr>
      <w:r w:rsidRPr="00F9354E">
        <w:rPr>
          <w:rFonts w:ascii="宋体" w:eastAsia="宋体" w:hAnsi="宋体" w:hint="eastAsia"/>
        </w:rPr>
        <w:t>图3</w:t>
      </w:r>
      <w:r w:rsidRPr="00F9354E">
        <w:rPr>
          <w:rFonts w:ascii="宋体" w:eastAsia="宋体" w:hAnsi="宋体"/>
        </w:rPr>
        <w:t>-</w:t>
      </w:r>
      <w:r w:rsidR="003564DA" w:rsidRPr="00F9354E">
        <w:rPr>
          <w:rFonts w:ascii="宋体" w:eastAsia="宋体" w:hAnsi="宋体"/>
        </w:rPr>
        <w:t>3</w:t>
      </w:r>
      <w:r w:rsidRPr="00F9354E">
        <w:rPr>
          <w:rFonts w:ascii="宋体" w:eastAsia="宋体" w:hAnsi="宋体"/>
        </w:rPr>
        <w:t xml:space="preserve"> </w:t>
      </w:r>
      <w:r w:rsidRPr="00F9354E">
        <w:rPr>
          <w:rFonts w:ascii="宋体" w:eastAsia="宋体" w:hAnsi="宋体" w:hint="eastAsia"/>
        </w:rPr>
        <w:t>数据标签化处理</w:t>
      </w:r>
    </w:p>
    <w:p w:rsidR="0011179E" w:rsidRPr="00F9354E" w:rsidRDefault="00537639" w:rsidP="00537639">
      <w:pPr>
        <w:widowControl/>
        <w:jc w:val="left"/>
        <w:rPr>
          <w:rFonts w:ascii="宋体" w:eastAsia="宋体" w:hAnsi="宋体"/>
        </w:rPr>
      </w:pPr>
      <w:r w:rsidRPr="00F9354E">
        <w:rPr>
          <w:rFonts w:ascii="宋体" w:eastAsia="宋体" w:hAnsi="宋体"/>
        </w:rPr>
        <w:br w:type="page"/>
      </w:r>
    </w:p>
    <w:p w:rsidR="00233258" w:rsidRPr="00F9354E" w:rsidRDefault="00233258" w:rsidP="00794D2B">
      <w:pPr>
        <w:pStyle w:val="1"/>
        <w:numPr>
          <w:ilvl w:val="0"/>
          <w:numId w:val="1"/>
        </w:numPr>
        <w:rPr>
          <w:rFonts w:ascii="宋体" w:eastAsia="宋体" w:hAnsi="宋体"/>
        </w:rPr>
      </w:pPr>
      <w:bookmarkStart w:id="116" w:name="_Toc44540142"/>
      <w:r w:rsidRPr="00F9354E">
        <w:rPr>
          <w:rFonts w:ascii="宋体" w:eastAsia="宋体" w:hAnsi="宋体" w:hint="eastAsia"/>
        </w:rPr>
        <w:lastRenderedPageBreak/>
        <w:t>模型算法</w:t>
      </w:r>
      <w:bookmarkEnd w:id="116"/>
    </w:p>
    <w:p w:rsidR="00BD5A1F" w:rsidRPr="00F9354E" w:rsidRDefault="002D332C" w:rsidP="002D332C">
      <w:pPr>
        <w:ind w:left="420"/>
        <w:rPr>
          <w:rFonts w:ascii="宋体" w:eastAsia="宋体" w:hAnsi="宋体"/>
        </w:rPr>
      </w:pPr>
      <w:r w:rsidRPr="00F9354E">
        <w:rPr>
          <w:rFonts w:ascii="宋体" w:eastAsia="宋体" w:hAnsi="宋体"/>
        </w:rPr>
        <w:t>B</w:t>
      </w:r>
      <w:r w:rsidRPr="00F9354E">
        <w:rPr>
          <w:rFonts w:ascii="宋体" w:eastAsia="宋体" w:hAnsi="宋体" w:hint="eastAsia"/>
        </w:rPr>
        <w:t>aseline模型采用Transformer</w:t>
      </w:r>
      <w:r w:rsidR="001E001C" w:rsidRPr="00F9354E">
        <w:rPr>
          <w:rFonts w:ascii="宋体" w:eastAsia="宋体" w:hAnsi="宋体"/>
        </w:rPr>
        <w:t>-</w:t>
      </w:r>
      <w:r w:rsidRPr="00F9354E">
        <w:rPr>
          <w:rFonts w:ascii="宋体" w:eastAsia="宋体" w:hAnsi="宋体" w:hint="eastAsia"/>
        </w:rPr>
        <w:t>Encoder</w:t>
      </w:r>
      <w:r w:rsidR="004724FE" w:rsidRPr="00F9354E">
        <w:rPr>
          <w:rFonts w:ascii="宋体" w:eastAsia="宋体" w:hAnsi="宋体"/>
        </w:rPr>
        <w:t xml:space="preserve"> </w:t>
      </w:r>
      <w:r w:rsidRPr="00F9354E">
        <w:rPr>
          <w:rFonts w:ascii="宋体" w:eastAsia="宋体" w:hAnsi="宋体"/>
        </w:rPr>
        <w:t>+</w:t>
      </w:r>
      <w:r w:rsidR="004724FE" w:rsidRPr="00F9354E">
        <w:rPr>
          <w:rFonts w:ascii="宋体" w:eastAsia="宋体" w:hAnsi="宋体"/>
        </w:rPr>
        <w:t xml:space="preserve"> </w:t>
      </w:r>
      <w:r w:rsidRPr="00F9354E">
        <w:rPr>
          <w:rFonts w:ascii="宋体" w:eastAsia="宋体" w:hAnsi="宋体" w:hint="eastAsia"/>
        </w:rPr>
        <w:t>Bi</w:t>
      </w:r>
      <w:r w:rsidR="001A07CC" w:rsidRPr="00F9354E">
        <w:rPr>
          <w:rFonts w:ascii="宋体" w:eastAsia="宋体" w:hAnsi="宋体"/>
        </w:rPr>
        <w:t>-</w:t>
      </w:r>
      <w:r w:rsidRPr="00F9354E">
        <w:rPr>
          <w:rFonts w:ascii="宋体" w:eastAsia="宋体" w:hAnsi="宋体" w:hint="eastAsia"/>
        </w:rPr>
        <w:t>LSTM</w:t>
      </w:r>
      <w:r w:rsidR="004724FE" w:rsidRPr="00F9354E">
        <w:rPr>
          <w:rFonts w:ascii="宋体" w:eastAsia="宋体" w:hAnsi="宋体"/>
        </w:rPr>
        <w:t xml:space="preserve"> </w:t>
      </w:r>
      <w:r w:rsidRPr="00F9354E">
        <w:rPr>
          <w:rFonts w:ascii="宋体" w:eastAsia="宋体" w:hAnsi="宋体"/>
        </w:rPr>
        <w:t>+</w:t>
      </w:r>
      <w:r w:rsidR="004724FE" w:rsidRPr="00F9354E">
        <w:rPr>
          <w:rFonts w:ascii="宋体" w:eastAsia="宋体" w:hAnsi="宋体"/>
        </w:rPr>
        <w:t xml:space="preserve"> </w:t>
      </w:r>
      <w:r w:rsidRPr="00F9354E">
        <w:rPr>
          <w:rFonts w:ascii="宋体" w:eastAsia="宋体" w:hAnsi="宋体" w:hint="eastAsia"/>
        </w:rPr>
        <w:t>CRF</w:t>
      </w:r>
    </w:p>
    <w:p w:rsidR="006A5EB6" w:rsidRPr="00F9354E" w:rsidRDefault="002D332C" w:rsidP="006A5EB6">
      <w:pPr>
        <w:ind w:firstLine="420"/>
        <w:rPr>
          <w:rStyle w:val="aa"/>
          <w:rFonts w:ascii="宋体" w:eastAsia="宋体" w:hAnsi="宋体"/>
          <w:b w:val="0"/>
          <w:color w:val="333333"/>
          <w:szCs w:val="21"/>
          <w:shd w:val="clear" w:color="auto" w:fill="FFFFFF"/>
        </w:rPr>
      </w:pPr>
      <w:r w:rsidRPr="00F9354E">
        <w:rPr>
          <w:rFonts w:ascii="宋体" w:eastAsia="宋体" w:hAnsi="宋体" w:hint="eastAsia"/>
        </w:rPr>
        <w:t>Baseline模型效果</w:t>
      </w:r>
      <w:r w:rsidR="00F35E45" w:rsidRPr="00F9354E">
        <w:rPr>
          <w:rFonts w:ascii="宋体" w:eastAsia="宋体" w:hAnsi="宋体" w:hint="eastAsia"/>
        </w:rPr>
        <w:t>：</w:t>
      </w:r>
      <w:r w:rsidR="006A5EB6" w:rsidRPr="00F9354E">
        <w:rPr>
          <w:rFonts w:ascii="宋体" w:eastAsia="宋体" w:hAnsi="宋体"/>
        </w:rPr>
        <w:tab/>
      </w:r>
      <w:r w:rsidRPr="00F9354E">
        <w:rPr>
          <w:rStyle w:val="aa"/>
          <w:rFonts w:ascii="宋体" w:eastAsia="宋体" w:hAnsi="宋体" w:hint="eastAsia"/>
          <w:b w:val="0"/>
          <w:color w:val="333333"/>
          <w:szCs w:val="21"/>
          <w:shd w:val="clear" w:color="auto" w:fill="FFFFFF"/>
        </w:rPr>
        <w:t>松弛指标F1值为：9</w:t>
      </w:r>
      <w:r w:rsidRPr="00F9354E">
        <w:rPr>
          <w:rStyle w:val="aa"/>
          <w:rFonts w:ascii="宋体" w:eastAsia="宋体" w:hAnsi="宋体"/>
          <w:b w:val="0"/>
          <w:color w:val="333333"/>
          <w:szCs w:val="21"/>
          <w:shd w:val="clear" w:color="auto" w:fill="FFFFFF"/>
        </w:rPr>
        <w:t>2.7</w:t>
      </w:r>
      <w:r w:rsidRPr="00F9354E">
        <w:rPr>
          <w:rStyle w:val="aa"/>
          <w:rFonts w:ascii="宋体" w:eastAsia="宋体" w:hAnsi="宋体" w:hint="eastAsia"/>
          <w:b w:val="0"/>
          <w:color w:val="333333"/>
          <w:szCs w:val="21"/>
          <w:shd w:val="clear" w:color="auto" w:fill="FFFFFF"/>
        </w:rPr>
        <w:t>%</w:t>
      </w:r>
    </w:p>
    <w:p w:rsidR="002D332C" w:rsidRPr="00F9354E" w:rsidRDefault="002D332C" w:rsidP="006A5EB6">
      <w:pPr>
        <w:ind w:left="2100" w:firstLine="420"/>
        <w:rPr>
          <w:rStyle w:val="aa"/>
          <w:rFonts w:ascii="宋体" w:eastAsia="宋体" w:hAnsi="宋体"/>
          <w:b w:val="0"/>
          <w:color w:val="333333"/>
          <w:szCs w:val="21"/>
          <w:shd w:val="clear" w:color="auto" w:fill="FFFFFF"/>
        </w:rPr>
      </w:pPr>
      <w:r w:rsidRPr="00F9354E">
        <w:rPr>
          <w:rStyle w:val="aa"/>
          <w:rFonts w:ascii="宋体" w:eastAsia="宋体" w:hAnsi="宋体" w:hint="eastAsia"/>
          <w:b w:val="0"/>
          <w:color w:val="333333"/>
          <w:szCs w:val="21"/>
          <w:shd w:val="clear" w:color="auto" w:fill="FFFFFF"/>
        </w:rPr>
        <w:t>严格指标F1值为：8</w:t>
      </w:r>
      <w:r w:rsidRPr="00F9354E">
        <w:rPr>
          <w:rStyle w:val="aa"/>
          <w:rFonts w:ascii="宋体" w:eastAsia="宋体" w:hAnsi="宋体"/>
          <w:b w:val="0"/>
          <w:color w:val="333333"/>
          <w:szCs w:val="21"/>
          <w:shd w:val="clear" w:color="auto" w:fill="FFFFFF"/>
        </w:rPr>
        <w:t>2.5</w:t>
      </w:r>
      <w:r w:rsidRPr="00F9354E">
        <w:rPr>
          <w:rStyle w:val="aa"/>
          <w:rFonts w:ascii="宋体" w:eastAsia="宋体" w:hAnsi="宋体" w:hint="eastAsia"/>
          <w:b w:val="0"/>
          <w:color w:val="333333"/>
          <w:szCs w:val="21"/>
          <w:shd w:val="clear" w:color="auto" w:fill="FFFFFF"/>
        </w:rPr>
        <w:t>%</w:t>
      </w:r>
    </w:p>
    <w:p w:rsidR="00B90C14" w:rsidRPr="00F9354E" w:rsidRDefault="00A175D8" w:rsidP="00F537E2">
      <w:pPr>
        <w:pStyle w:val="2"/>
        <w:numPr>
          <w:ilvl w:val="0"/>
          <w:numId w:val="12"/>
        </w:numPr>
        <w:rPr>
          <w:rFonts w:ascii="宋体" w:eastAsia="宋体" w:hAnsi="宋体"/>
        </w:rPr>
      </w:pPr>
      <w:bookmarkStart w:id="117" w:name="_Toc44540143"/>
      <w:r w:rsidRPr="00F9354E">
        <w:rPr>
          <w:rFonts w:ascii="宋体" w:eastAsia="宋体" w:hAnsi="宋体" w:hint="eastAsia"/>
        </w:rPr>
        <w:t>Embedding</w:t>
      </w:r>
      <w:bookmarkEnd w:id="117"/>
    </w:p>
    <w:p w:rsidR="00BC12CA" w:rsidRDefault="00284B58" w:rsidP="00080EE7">
      <w:pPr>
        <w:ind w:firstLine="420"/>
        <w:rPr>
          <w:rFonts w:ascii="宋体" w:eastAsia="宋体" w:hAnsi="宋体"/>
        </w:rPr>
      </w:pPr>
      <w:r w:rsidRPr="00F9354E">
        <w:rPr>
          <w:rFonts w:ascii="宋体" w:eastAsia="宋体" w:hAnsi="宋体" w:hint="eastAsia"/>
        </w:rPr>
        <w:t>采用</w:t>
      </w:r>
      <w:r w:rsidR="002E4E2D" w:rsidRPr="00F9354E">
        <w:rPr>
          <w:rFonts w:ascii="宋体" w:eastAsia="宋体" w:hAnsi="宋体" w:hint="eastAsia"/>
        </w:rPr>
        <w:t>百度</w:t>
      </w:r>
      <w:proofErr w:type="gramStart"/>
      <w:r w:rsidR="002E4E2D" w:rsidRPr="00F9354E">
        <w:rPr>
          <w:rFonts w:ascii="宋体" w:eastAsia="宋体" w:hAnsi="宋体" w:hint="eastAsia"/>
        </w:rPr>
        <w:t>预训练</w:t>
      </w:r>
      <w:proofErr w:type="gramEnd"/>
      <w:r w:rsidR="002E4E2D" w:rsidRPr="00F9354E">
        <w:rPr>
          <w:rFonts w:ascii="宋体" w:eastAsia="宋体" w:hAnsi="宋体" w:hint="eastAsia"/>
        </w:rPr>
        <w:t>的词向量</w:t>
      </w:r>
      <w:proofErr w:type="spellStart"/>
      <w:r w:rsidR="002E4E2D" w:rsidRPr="00F9354E">
        <w:rPr>
          <w:rFonts w:ascii="宋体" w:eastAsia="宋体" w:hAnsi="宋体" w:hint="eastAsia"/>
        </w:rPr>
        <w:t>baidubaike</w:t>
      </w:r>
      <w:r w:rsidR="002E4E2D" w:rsidRPr="00F9354E">
        <w:rPr>
          <w:rFonts w:ascii="宋体" w:eastAsia="宋体" w:hAnsi="宋体"/>
        </w:rPr>
        <w:t>.bigram_char</w:t>
      </w:r>
      <w:proofErr w:type="spellEnd"/>
      <w:r w:rsidR="002E4E2D" w:rsidRPr="00F9354E">
        <w:rPr>
          <w:rFonts w:ascii="宋体" w:eastAsia="宋体" w:hAnsi="宋体" w:hint="eastAsia"/>
        </w:rPr>
        <w:t>初始化embedding</w:t>
      </w:r>
      <w:r w:rsidR="002954CC" w:rsidRPr="00F9354E">
        <w:rPr>
          <w:rFonts w:ascii="宋体" w:eastAsia="宋体" w:hAnsi="宋体" w:hint="eastAsia"/>
        </w:rPr>
        <w:t>，维度为3</w:t>
      </w:r>
      <w:r w:rsidR="002954CC" w:rsidRPr="00F9354E">
        <w:rPr>
          <w:rFonts w:ascii="宋体" w:eastAsia="宋体" w:hAnsi="宋体"/>
        </w:rPr>
        <w:t>00</w:t>
      </w:r>
      <w:r w:rsidR="002954CC" w:rsidRPr="00F9354E">
        <w:rPr>
          <w:rFonts w:ascii="宋体" w:eastAsia="宋体" w:hAnsi="宋体" w:hint="eastAsia"/>
        </w:rPr>
        <w:t>维。使用方法为：</w:t>
      </w:r>
      <w:proofErr w:type="spellStart"/>
      <w:r w:rsidR="002954CC" w:rsidRPr="00F9354E">
        <w:rPr>
          <w:rFonts w:ascii="宋体" w:eastAsia="宋体" w:hAnsi="宋体" w:hint="eastAsia"/>
        </w:rPr>
        <w:t>Skip_Gram</w:t>
      </w:r>
      <w:proofErr w:type="spellEnd"/>
      <w:r w:rsidR="002954CC" w:rsidRPr="00F9354E">
        <w:rPr>
          <w:rFonts w:ascii="宋体" w:eastAsia="宋体" w:hAnsi="宋体"/>
        </w:rPr>
        <w:t xml:space="preserve"> </w:t>
      </w:r>
      <w:r w:rsidR="002954CC" w:rsidRPr="00F9354E">
        <w:rPr>
          <w:rFonts w:ascii="宋体" w:eastAsia="宋体" w:hAnsi="宋体" w:hint="eastAsia"/>
        </w:rPr>
        <w:t>with</w:t>
      </w:r>
      <w:r w:rsidR="002954CC" w:rsidRPr="00F9354E">
        <w:rPr>
          <w:rFonts w:ascii="宋体" w:eastAsia="宋体" w:hAnsi="宋体"/>
        </w:rPr>
        <w:t xml:space="preserve"> </w:t>
      </w:r>
      <w:r w:rsidR="002954CC" w:rsidRPr="00F9354E">
        <w:rPr>
          <w:rFonts w:ascii="宋体" w:eastAsia="宋体" w:hAnsi="宋体" w:hint="eastAsia"/>
        </w:rPr>
        <w:t>Negative</w:t>
      </w:r>
      <w:r w:rsidR="002954CC" w:rsidRPr="00F9354E">
        <w:rPr>
          <w:rFonts w:ascii="宋体" w:eastAsia="宋体" w:hAnsi="宋体"/>
        </w:rPr>
        <w:t xml:space="preserve"> </w:t>
      </w:r>
      <w:r w:rsidR="002954CC" w:rsidRPr="00F9354E">
        <w:rPr>
          <w:rFonts w:ascii="宋体" w:eastAsia="宋体" w:hAnsi="宋体" w:hint="eastAsia"/>
        </w:rPr>
        <w:t>Sampling</w:t>
      </w:r>
      <w:r w:rsidR="00217143" w:rsidRPr="00F9354E">
        <w:rPr>
          <w:rFonts w:ascii="宋体" w:eastAsia="宋体" w:hAnsi="宋体" w:hint="eastAsia"/>
        </w:rPr>
        <w:t>的方法</w:t>
      </w:r>
      <w:r w:rsidR="003564DA" w:rsidRPr="00F9354E">
        <w:rPr>
          <w:rFonts w:ascii="宋体" w:eastAsia="宋体" w:hAnsi="宋体" w:hint="eastAsia"/>
        </w:rPr>
        <w:t>。</w:t>
      </w:r>
    </w:p>
    <w:p w:rsidR="00080EE7" w:rsidRPr="00F9354E" w:rsidRDefault="00080EE7" w:rsidP="00080EE7">
      <w:pPr>
        <w:ind w:firstLine="420"/>
        <w:rPr>
          <w:rFonts w:ascii="宋体" w:eastAsia="宋体" w:hAnsi="宋体"/>
        </w:rPr>
      </w:pPr>
      <w:r>
        <w:rPr>
          <w:rFonts w:ascii="宋体" w:eastAsia="宋体" w:hAnsi="宋体" w:hint="eastAsia"/>
        </w:rPr>
        <w:t>采用BERT预训练的词向量初始化embedding，维度为7</w:t>
      </w:r>
      <w:r>
        <w:rPr>
          <w:rFonts w:ascii="宋体" w:eastAsia="宋体" w:hAnsi="宋体"/>
        </w:rPr>
        <w:t>68</w:t>
      </w:r>
      <w:r>
        <w:rPr>
          <w:rFonts w:ascii="宋体" w:eastAsia="宋体" w:hAnsi="宋体" w:hint="eastAsia"/>
        </w:rPr>
        <w:t>维，词表大小为所有文本。</w:t>
      </w:r>
    </w:p>
    <w:p w:rsidR="00CE75B3" w:rsidRPr="00F9354E" w:rsidRDefault="00B90C14" w:rsidP="00CE75B3">
      <w:pPr>
        <w:pStyle w:val="2"/>
        <w:numPr>
          <w:ilvl w:val="0"/>
          <w:numId w:val="13"/>
        </w:numPr>
        <w:rPr>
          <w:rFonts w:ascii="宋体" w:eastAsia="宋体" w:hAnsi="宋体"/>
        </w:rPr>
      </w:pPr>
      <w:bookmarkStart w:id="118" w:name="_Toc44540144"/>
      <w:r w:rsidRPr="00F9354E">
        <w:rPr>
          <w:rFonts w:ascii="宋体" w:eastAsia="宋体" w:hAnsi="宋体" w:hint="eastAsia"/>
        </w:rPr>
        <w:t>Transformer</w:t>
      </w:r>
      <w:r w:rsidR="00DE670C" w:rsidRPr="00F9354E">
        <w:rPr>
          <w:rFonts w:ascii="宋体" w:eastAsia="宋体" w:hAnsi="宋体"/>
        </w:rPr>
        <w:t>-</w:t>
      </w:r>
      <w:r w:rsidRPr="00F9354E">
        <w:rPr>
          <w:rFonts w:ascii="宋体" w:eastAsia="宋体" w:hAnsi="宋体" w:hint="eastAsia"/>
        </w:rPr>
        <w:t>Encoder</w:t>
      </w:r>
      <w:bookmarkEnd w:id="118"/>
    </w:p>
    <w:p w:rsidR="00CE75B3" w:rsidRPr="00F9354E" w:rsidRDefault="00CE75B3" w:rsidP="00CE75B3">
      <w:pPr>
        <w:jc w:val="center"/>
        <w:rPr>
          <w:rFonts w:ascii="宋体" w:eastAsia="宋体" w:hAnsi="宋体"/>
        </w:rPr>
      </w:pPr>
      <w:r w:rsidRPr="00F9354E">
        <w:rPr>
          <w:rFonts w:ascii="宋体" w:eastAsia="宋体" w:hAnsi="宋体"/>
          <w:noProof/>
        </w:rPr>
        <w:drawing>
          <wp:inline distT="0" distB="0" distL="0" distR="0" wp14:anchorId="6DB5E36D" wp14:editId="75E2AE14">
            <wp:extent cx="2146852" cy="2743604"/>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8105" cy="2796323"/>
                    </a:xfrm>
                    <a:prstGeom prst="rect">
                      <a:avLst/>
                    </a:prstGeom>
                  </pic:spPr>
                </pic:pic>
              </a:graphicData>
            </a:graphic>
          </wp:inline>
        </w:drawing>
      </w:r>
    </w:p>
    <w:p w:rsidR="00CE75B3" w:rsidRPr="00F9354E" w:rsidRDefault="00CE75B3" w:rsidP="00CE75B3">
      <w:pPr>
        <w:jc w:val="center"/>
        <w:rPr>
          <w:rFonts w:ascii="宋体" w:eastAsia="宋体" w:hAnsi="宋体"/>
        </w:rPr>
      </w:pPr>
      <w:r w:rsidRPr="00F9354E">
        <w:rPr>
          <w:rFonts w:ascii="宋体" w:eastAsia="宋体" w:hAnsi="宋体"/>
        </w:rPr>
        <w:t>图</w:t>
      </w:r>
      <w:r w:rsidR="002C3B65" w:rsidRPr="00F9354E">
        <w:rPr>
          <w:rFonts w:ascii="宋体" w:eastAsia="宋体" w:hAnsi="宋体"/>
        </w:rPr>
        <w:t xml:space="preserve">4-1 </w:t>
      </w:r>
      <w:r w:rsidRPr="00F9354E">
        <w:rPr>
          <w:rFonts w:ascii="宋体" w:eastAsia="宋体" w:hAnsi="宋体"/>
        </w:rPr>
        <w:t>Transformer Encoder</w:t>
      </w:r>
    </w:p>
    <w:p w:rsidR="00CE75B3" w:rsidRPr="00F9354E" w:rsidRDefault="00CE75B3" w:rsidP="00CE75B3">
      <w:pPr>
        <w:pStyle w:val="a8"/>
        <w:widowControl w:val="0"/>
        <w:numPr>
          <w:ilvl w:val="0"/>
          <w:numId w:val="14"/>
        </w:numPr>
        <w:ind w:firstLineChars="0"/>
        <w:jc w:val="both"/>
      </w:pPr>
      <w:r w:rsidRPr="00F9354E">
        <w:t>一步的Embedding之后，此时输入数据的size=</w:t>
      </w:r>
      <w:r w:rsidRPr="00F9354E">
        <w:rPr>
          <w:rFonts w:hint="eastAsia"/>
        </w:rPr>
        <w:t>(</w:t>
      </w:r>
      <w:r w:rsidRPr="00F9354E">
        <w:t>300,batch,text_len)</w:t>
      </w:r>
    </w:p>
    <w:p w:rsidR="00CE75B3" w:rsidRPr="00F9354E" w:rsidRDefault="00CE75B3" w:rsidP="00CE75B3">
      <w:pPr>
        <w:pStyle w:val="a8"/>
        <w:widowControl w:val="0"/>
        <w:numPr>
          <w:ilvl w:val="0"/>
          <w:numId w:val="14"/>
        </w:numPr>
        <w:ind w:firstLineChars="0"/>
        <w:jc w:val="both"/>
      </w:pPr>
      <w:r w:rsidRPr="00F9354E">
        <w:rPr>
          <w:rFonts w:hint="eastAsia"/>
        </w:rPr>
        <w:t>由于数据中有p</w:t>
      </w:r>
      <w:r w:rsidRPr="00F9354E">
        <w:t>ad，所以输入网络之前需要标记pad的位置（pad处设为</w:t>
      </w:r>
      <w:r w:rsidRPr="00F9354E">
        <w:rPr>
          <w:rFonts w:hint="eastAsia"/>
        </w:rPr>
        <w:t>T</w:t>
      </w:r>
      <w:r w:rsidRPr="00F9354E">
        <w:t>rue）</w:t>
      </w:r>
    </w:p>
    <w:p w:rsidR="00CE75B3" w:rsidRPr="00F9354E" w:rsidRDefault="00CE75B3" w:rsidP="00CE75B3">
      <w:pPr>
        <w:pStyle w:val="a8"/>
        <w:widowControl w:val="0"/>
        <w:numPr>
          <w:ilvl w:val="0"/>
          <w:numId w:val="14"/>
        </w:numPr>
        <w:ind w:firstLineChars="0"/>
        <w:jc w:val="both"/>
      </w:pPr>
      <w:r w:rsidRPr="00F9354E">
        <w:rPr>
          <w:rFonts w:hint="eastAsia"/>
        </w:rPr>
        <w:t>P</w:t>
      </w:r>
      <w:r w:rsidRPr="00F9354E">
        <w:t>ositional Encoding：</w:t>
      </w:r>
      <w:r w:rsidRPr="00F9354E">
        <w:rPr>
          <w:rFonts w:hint="eastAsia"/>
        </w:rPr>
        <w:t>由于输入的数据经过s</w:t>
      </w:r>
      <w:r w:rsidRPr="00F9354E">
        <w:t>elf-att</w:t>
      </w:r>
      <w:r w:rsidRPr="00F9354E">
        <w:rPr>
          <w:rFonts w:hint="eastAsia"/>
        </w:rPr>
        <w:t>e</w:t>
      </w:r>
      <w:r w:rsidRPr="00F9354E">
        <w:t>ntion后没有位置信息，所以需要在这里需要加上位置信息</w:t>
      </w:r>
    </w:p>
    <w:p w:rsidR="00CE75B3" w:rsidRPr="00F9354E" w:rsidRDefault="00CE75B3" w:rsidP="00CE75B3">
      <w:pPr>
        <w:pStyle w:val="a8"/>
        <w:widowControl w:val="0"/>
        <w:numPr>
          <w:ilvl w:val="0"/>
          <w:numId w:val="14"/>
        </w:numPr>
        <w:ind w:firstLineChars="0"/>
        <w:jc w:val="both"/>
      </w:pPr>
      <w:proofErr w:type="spellStart"/>
      <w:r w:rsidRPr="00F9354E">
        <w:t>Multi_Head</w:t>
      </w:r>
      <w:proofErr w:type="spellEnd"/>
      <w:r w:rsidRPr="00F9354E">
        <w:t xml:space="preserve"> Attention：是一个多头的</w:t>
      </w:r>
      <w:r w:rsidRPr="00F9354E">
        <w:rPr>
          <w:rFonts w:hint="eastAsia"/>
        </w:rPr>
        <w:t>s</w:t>
      </w:r>
      <w:r w:rsidRPr="00F9354E">
        <w:t>elf-att</w:t>
      </w:r>
      <w:r w:rsidRPr="00F9354E">
        <w:rPr>
          <w:rFonts w:hint="eastAsia"/>
        </w:rPr>
        <w:t>e</w:t>
      </w:r>
      <w:r w:rsidRPr="00F9354E">
        <w:t>ntion，能够跨越距离的限制更加准确地提取字符特征，以达到较好的Encoder效果</w:t>
      </w:r>
    </w:p>
    <w:p w:rsidR="00CE75B3" w:rsidRPr="00F9354E" w:rsidRDefault="00CE75B3" w:rsidP="00CE75B3">
      <w:pPr>
        <w:pStyle w:val="a8"/>
        <w:widowControl w:val="0"/>
        <w:numPr>
          <w:ilvl w:val="0"/>
          <w:numId w:val="14"/>
        </w:numPr>
        <w:ind w:firstLineChars="0"/>
        <w:jc w:val="both"/>
      </w:pPr>
      <w:r w:rsidRPr="00F9354E">
        <w:t>Feed Forward：</w:t>
      </w:r>
      <w:proofErr w:type="spellStart"/>
      <w:r w:rsidRPr="00F9354E">
        <w:t>pytorch</w:t>
      </w:r>
      <w:proofErr w:type="spellEnd"/>
      <w:r w:rsidRPr="00F9354E">
        <w:t>封装后，</w:t>
      </w:r>
      <w:r w:rsidRPr="00F9354E">
        <w:rPr>
          <w:rFonts w:hint="eastAsia"/>
        </w:rPr>
        <w:t>未看出</w:t>
      </w:r>
      <w:r w:rsidRPr="00F9354E">
        <w:t>使用哪种Feed Forward，但之前看到的实现例子是通过CNN来实现的，在我的理解也是一种特征抽取，只不过两者不同，CNN是局部特征抽取，</w:t>
      </w:r>
      <w:r w:rsidRPr="00F9354E">
        <w:rPr>
          <w:rFonts w:hint="eastAsia"/>
        </w:rPr>
        <w:t>s</w:t>
      </w:r>
      <w:r w:rsidRPr="00F9354E">
        <w:t>elf-att</w:t>
      </w:r>
      <w:r w:rsidRPr="00F9354E">
        <w:rPr>
          <w:rFonts w:hint="eastAsia"/>
        </w:rPr>
        <w:t>e</w:t>
      </w:r>
      <w:r w:rsidRPr="00F9354E">
        <w:t>ntion算是针对于每个字符的全局特征抽取。</w:t>
      </w:r>
    </w:p>
    <w:p w:rsidR="00BC12CA" w:rsidRPr="00F9354E" w:rsidRDefault="002B32D6" w:rsidP="00A84030">
      <w:pPr>
        <w:jc w:val="center"/>
        <w:rPr>
          <w:rFonts w:ascii="宋体" w:eastAsia="宋体" w:hAnsi="宋体"/>
        </w:rPr>
      </w:pPr>
      <w:r w:rsidRPr="00F9354E">
        <w:rPr>
          <w:rFonts w:ascii="宋体" w:eastAsia="宋体" w:hAnsi="宋体" w:hint="eastAsia"/>
          <w:noProof/>
        </w:rPr>
        <w:lastRenderedPageBreak/>
        <w:drawing>
          <wp:inline distT="0" distB="0" distL="0" distR="0" wp14:anchorId="143D1B3F" wp14:editId="074AFB9C">
            <wp:extent cx="4267200" cy="5816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former_architecture.jpg"/>
                    <pic:cNvPicPr/>
                  </pic:nvPicPr>
                  <pic:blipFill>
                    <a:blip r:embed="rId15">
                      <a:extLst>
                        <a:ext uri="{28A0092B-C50C-407E-A947-70E740481C1C}">
                          <a14:useLocalDpi xmlns:a14="http://schemas.microsoft.com/office/drawing/2010/main" val="0"/>
                        </a:ext>
                      </a:extLst>
                    </a:blip>
                    <a:stretch>
                      <a:fillRect/>
                    </a:stretch>
                  </pic:blipFill>
                  <pic:spPr>
                    <a:xfrm>
                      <a:off x="0" y="0"/>
                      <a:ext cx="4267200" cy="5816600"/>
                    </a:xfrm>
                    <a:prstGeom prst="rect">
                      <a:avLst/>
                    </a:prstGeom>
                  </pic:spPr>
                </pic:pic>
              </a:graphicData>
            </a:graphic>
          </wp:inline>
        </w:drawing>
      </w:r>
    </w:p>
    <w:p w:rsidR="002B32D6" w:rsidRPr="00F9354E" w:rsidRDefault="002B32D6" w:rsidP="00A84030">
      <w:pPr>
        <w:jc w:val="center"/>
        <w:rPr>
          <w:rFonts w:ascii="宋体" w:eastAsia="宋体" w:hAnsi="宋体"/>
        </w:rPr>
      </w:pPr>
      <w:r w:rsidRPr="00F9354E">
        <w:rPr>
          <w:rFonts w:ascii="宋体" w:eastAsia="宋体" w:hAnsi="宋体" w:hint="eastAsia"/>
        </w:rPr>
        <w:t>图4</w:t>
      </w:r>
      <w:r w:rsidRPr="00F9354E">
        <w:rPr>
          <w:rFonts w:ascii="宋体" w:eastAsia="宋体" w:hAnsi="宋体"/>
        </w:rPr>
        <w:t>-</w:t>
      </w:r>
      <w:r w:rsidR="00DD39EA" w:rsidRPr="00F9354E">
        <w:rPr>
          <w:rFonts w:ascii="宋体" w:eastAsia="宋体" w:hAnsi="宋体"/>
        </w:rPr>
        <w:t xml:space="preserve">2 </w:t>
      </w:r>
      <w:proofErr w:type="spellStart"/>
      <w:r w:rsidR="00DD39EA" w:rsidRPr="00F9354E">
        <w:rPr>
          <w:rFonts w:ascii="宋体" w:eastAsia="宋体" w:hAnsi="宋体"/>
        </w:rPr>
        <w:t>transformer_architecture</w:t>
      </w:r>
      <w:proofErr w:type="spellEnd"/>
    </w:p>
    <w:p w:rsidR="00B90C14" w:rsidRPr="00F9354E" w:rsidRDefault="00B90C14" w:rsidP="00F537E2">
      <w:pPr>
        <w:pStyle w:val="2"/>
        <w:numPr>
          <w:ilvl w:val="0"/>
          <w:numId w:val="13"/>
        </w:numPr>
        <w:rPr>
          <w:rFonts w:ascii="宋体" w:eastAsia="宋体" w:hAnsi="宋体"/>
        </w:rPr>
      </w:pPr>
      <w:bookmarkStart w:id="119" w:name="_Toc44540145"/>
      <w:r w:rsidRPr="00F9354E">
        <w:rPr>
          <w:rFonts w:ascii="宋体" w:eastAsia="宋体" w:hAnsi="宋体" w:hint="eastAsia"/>
        </w:rPr>
        <w:lastRenderedPageBreak/>
        <w:t>Bi</w:t>
      </w:r>
      <w:r w:rsidR="0097057D" w:rsidRPr="00F9354E">
        <w:rPr>
          <w:rFonts w:ascii="宋体" w:eastAsia="宋体" w:hAnsi="宋体"/>
        </w:rPr>
        <w:t>-</w:t>
      </w:r>
      <w:r w:rsidRPr="00F9354E">
        <w:rPr>
          <w:rFonts w:ascii="宋体" w:eastAsia="宋体" w:hAnsi="宋体" w:hint="eastAsia"/>
        </w:rPr>
        <w:t>LSTM</w:t>
      </w:r>
      <w:bookmarkEnd w:id="119"/>
    </w:p>
    <w:p w:rsidR="00C017CE" w:rsidRPr="00F9354E" w:rsidRDefault="00C017CE" w:rsidP="00C017CE">
      <w:pPr>
        <w:widowControl/>
        <w:spacing w:line="360" w:lineRule="auto"/>
        <w:jc w:val="left"/>
        <w:rPr>
          <w:rFonts w:ascii="宋体" w:eastAsia="宋体" w:hAnsi="宋体"/>
        </w:rPr>
      </w:pPr>
      <w:r w:rsidRPr="00F9354E">
        <w:rPr>
          <w:rFonts w:ascii="宋体" w:eastAsia="宋体" w:hAnsi="宋体"/>
          <w:noProof/>
        </w:rPr>
        <w:drawing>
          <wp:inline distT="0" distB="0" distL="0" distR="0" wp14:anchorId="62A33A3B" wp14:editId="2AFDC9DE">
            <wp:extent cx="5274310" cy="1985010"/>
            <wp:effectExtent l="0" t="0" r="2540" b="0"/>
            <wp:docPr id="56" name="图片 56" descr="https://oscimg.oschina.net/oscnet/a25a61aa2ffb6157aa6f74905486d0632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https://oscimg.oschina.net/oscnet/a25a61aa2ffb6157aa6f74905486d0632c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1985010"/>
                    </a:xfrm>
                    <a:prstGeom prst="rect">
                      <a:avLst/>
                    </a:prstGeom>
                    <a:noFill/>
                    <a:ln>
                      <a:noFill/>
                    </a:ln>
                  </pic:spPr>
                </pic:pic>
              </a:graphicData>
            </a:graphic>
          </wp:inline>
        </w:drawing>
      </w:r>
    </w:p>
    <w:p w:rsidR="00C017CE" w:rsidRPr="00F9354E" w:rsidRDefault="00C017CE" w:rsidP="00C017CE">
      <w:pPr>
        <w:widowControl/>
        <w:spacing w:line="360" w:lineRule="auto"/>
        <w:jc w:val="center"/>
        <w:rPr>
          <w:rFonts w:ascii="宋体" w:eastAsia="宋体" w:hAnsi="宋体"/>
        </w:rPr>
      </w:pPr>
      <w:r w:rsidRPr="00F9354E">
        <w:rPr>
          <w:rFonts w:ascii="宋体" w:eastAsia="宋体" w:hAnsi="宋体" w:hint="eastAsia"/>
        </w:rPr>
        <w:t>图</w:t>
      </w:r>
      <w:r w:rsidR="00C65B80" w:rsidRPr="00F9354E">
        <w:rPr>
          <w:rFonts w:ascii="宋体" w:eastAsia="宋体" w:hAnsi="宋体"/>
        </w:rPr>
        <w:t>4-3</w:t>
      </w:r>
      <w:r w:rsidRPr="00F9354E">
        <w:rPr>
          <w:rFonts w:ascii="宋体" w:eastAsia="宋体" w:hAnsi="宋体"/>
        </w:rPr>
        <w:t xml:space="preserve"> </w:t>
      </w:r>
      <w:r w:rsidRPr="00F9354E">
        <w:rPr>
          <w:rFonts w:ascii="宋体" w:eastAsia="宋体" w:hAnsi="宋体" w:hint="eastAsia"/>
        </w:rPr>
        <w:t>LSTM模型</w:t>
      </w:r>
    </w:p>
    <w:p w:rsidR="00C017CE" w:rsidRPr="00F9354E" w:rsidRDefault="00C017CE" w:rsidP="00C017CE">
      <w:pPr>
        <w:spacing w:line="360" w:lineRule="auto"/>
        <w:ind w:firstLine="420"/>
        <w:rPr>
          <w:rFonts w:ascii="宋体" w:eastAsia="宋体" w:hAnsi="宋体"/>
        </w:rPr>
      </w:pPr>
      <w:r w:rsidRPr="00F9354E">
        <w:rPr>
          <w:rFonts w:ascii="宋体" w:eastAsia="宋体" w:hAnsi="宋体" w:hint="eastAsia"/>
        </w:rPr>
        <w:t>LSTM通过三个门结构（输入门，遗忘门，输出门），选择性地遗忘部分历史信息，加入部分当前输入信息，最终整合到当前状态并产生输出状态。</w:t>
      </w:r>
    </w:p>
    <w:p w:rsidR="00C017CE" w:rsidRPr="00F9354E" w:rsidRDefault="00C017CE" w:rsidP="00C017CE">
      <w:pPr>
        <w:spacing w:line="360" w:lineRule="auto"/>
        <w:rPr>
          <w:rFonts w:ascii="宋体" w:eastAsia="宋体" w:hAnsi="宋体"/>
        </w:rPr>
      </w:pPr>
      <w:r w:rsidRPr="00F9354E">
        <w:rPr>
          <w:rFonts w:ascii="宋体" w:eastAsia="宋体" w:hAnsi="宋体"/>
          <w:noProof/>
        </w:rPr>
        <w:drawing>
          <wp:inline distT="0" distB="0" distL="0" distR="0" wp14:anchorId="65361AB8" wp14:editId="67ABF336">
            <wp:extent cx="5274310" cy="1736090"/>
            <wp:effectExtent l="0" t="0" r="2540" b="0"/>
            <wp:docPr id="57" name="图片 57" descr="https://img-blog.csdn.net/20181023184201244?watermark/2/text/aHR0cHM6Ly9ibG9nLmNzZG4ubmV0L0RhdGFHcmFuZ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https://img-blog.csdn.net/20181023184201244?watermark/2/text/aHR0cHM6Ly9ibG9nLmNzZG4ubmV0L0RhdGFHcmFuZA==/font/5a6L5L2T/fontsize/400/fill/I0JBQkFCMA==/dissolve/7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4310" cy="1736616"/>
                    </a:xfrm>
                    <a:prstGeom prst="rect">
                      <a:avLst/>
                    </a:prstGeom>
                    <a:noFill/>
                    <a:ln>
                      <a:noFill/>
                    </a:ln>
                  </pic:spPr>
                </pic:pic>
              </a:graphicData>
            </a:graphic>
          </wp:inline>
        </w:drawing>
      </w:r>
    </w:p>
    <w:p w:rsidR="00C017CE" w:rsidRPr="00F9354E" w:rsidRDefault="00C017CE" w:rsidP="00C017CE">
      <w:pPr>
        <w:widowControl/>
        <w:spacing w:line="360" w:lineRule="auto"/>
        <w:jc w:val="center"/>
        <w:rPr>
          <w:rFonts w:ascii="宋体" w:eastAsia="宋体" w:hAnsi="宋体"/>
        </w:rPr>
      </w:pPr>
      <w:r w:rsidRPr="00F9354E">
        <w:rPr>
          <w:rFonts w:ascii="宋体" w:eastAsia="宋体" w:hAnsi="宋体" w:hint="eastAsia"/>
        </w:rPr>
        <w:t>图</w:t>
      </w:r>
      <w:r w:rsidR="00C65B80" w:rsidRPr="00F9354E">
        <w:rPr>
          <w:rFonts w:ascii="宋体" w:eastAsia="宋体" w:hAnsi="宋体"/>
        </w:rPr>
        <w:t>4-4</w:t>
      </w:r>
      <w:r w:rsidRPr="00F9354E">
        <w:rPr>
          <w:rFonts w:ascii="宋体" w:eastAsia="宋体" w:hAnsi="宋体"/>
        </w:rPr>
        <w:t xml:space="preserve"> </w:t>
      </w:r>
      <w:r w:rsidRPr="00F9354E">
        <w:rPr>
          <w:rFonts w:ascii="宋体" w:eastAsia="宋体" w:hAnsi="宋体" w:hint="eastAsia"/>
        </w:rPr>
        <w:t>LSTM模型概要</w:t>
      </w:r>
    </w:p>
    <w:p w:rsidR="00BC12CA" w:rsidRPr="00F9354E" w:rsidRDefault="00BC12CA" w:rsidP="00BC12CA">
      <w:pPr>
        <w:rPr>
          <w:rFonts w:ascii="宋体" w:eastAsia="宋体" w:hAnsi="宋体"/>
        </w:rPr>
      </w:pPr>
    </w:p>
    <w:p w:rsidR="00B90C14" w:rsidRPr="00F9354E" w:rsidRDefault="00B90C14" w:rsidP="00F537E2">
      <w:pPr>
        <w:pStyle w:val="2"/>
        <w:numPr>
          <w:ilvl w:val="0"/>
          <w:numId w:val="13"/>
        </w:numPr>
        <w:rPr>
          <w:rFonts w:ascii="宋体" w:eastAsia="宋体" w:hAnsi="宋体"/>
        </w:rPr>
      </w:pPr>
      <w:bookmarkStart w:id="120" w:name="_Toc44540146"/>
      <w:r w:rsidRPr="00F9354E">
        <w:rPr>
          <w:rFonts w:ascii="宋体" w:eastAsia="宋体" w:hAnsi="宋体" w:hint="eastAsia"/>
        </w:rPr>
        <w:t>CRF</w:t>
      </w:r>
      <w:r w:rsidR="00CE5BB1" w:rsidRPr="00F9354E">
        <w:rPr>
          <w:rFonts w:ascii="宋体" w:eastAsia="宋体" w:hAnsi="宋体" w:hint="eastAsia"/>
        </w:rPr>
        <w:t>-Decoder</w:t>
      </w:r>
      <w:bookmarkEnd w:id="120"/>
    </w:p>
    <w:p w:rsidR="00262762" w:rsidRPr="00F9354E" w:rsidRDefault="00262762" w:rsidP="00262762">
      <w:pPr>
        <w:rPr>
          <w:rFonts w:ascii="宋体" w:eastAsia="宋体" w:hAnsi="宋体"/>
        </w:rPr>
      </w:pPr>
      <w:r w:rsidRPr="00F9354E">
        <w:rPr>
          <w:rFonts w:ascii="宋体" w:eastAsia="宋体" w:hAnsi="宋体"/>
          <w:noProof/>
        </w:rPr>
        <w:drawing>
          <wp:inline distT="0" distB="0" distL="0" distR="0" wp14:anchorId="4A9E4DCF" wp14:editId="361BED52">
            <wp:extent cx="5274310" cy="15963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96390"/>
                    </a:xfrm>
                    <a:prstGeom prst="rect">
                      <a:avLst/>
                    </a:prstGeom>
                  </pic:spPr>
                </pic:pic>
              </a:graphicData>
            </a:graphic>
          </wp:inline>
        </w:drawing>
      </w:r>
    </w:p>
    <w:p w:rsidR="00262762" w:rsidRPr="00F9354E" w:rsidRDefault="00262762" w:rsidP="00262762">
      <w:pPr>
        <w:jc w:val="center"/>
        <w:rPr>
          <w:rFonts w:ascii="宋体" w:eastAsia="宋体" w:hAnsi="宋体"/>
        </w:rPr>
      </w:pPr>
      <w:r w:rsidRPr="00F9354E">
        <w:rPr>
          <w:rFonts w:ascii="宋体" w:eastAsia="宋体" w:hAnsi="宋体"/>
        </w:rPr>
        <w:t>图</w:t>
      </w:r>
      <w:r w:rsidR="00DC254A" w:rsidRPr="00F9354E">
        <w:rPr>
          <w:rFonts w:ascii="宋体" w:eastAsia="宋体" w:hAnsi="宋体"/>
        </w:rPr>
        <w:t>4-5</w:t>
      </w:r>
      <w:r w:rsidRPr="00F9354E">
        <w:rPr>
          <w:rFonts w:ascii="宋体" w:eastAsia="宋体" w:hAnsi="宋体"/>
        </w:rPr>
        <w:t xml:space="preserve"> CRF Decoder</w:t>
      </w:r>
    </w:p>
    <w:p w:rsidR="00262762" w:rsidRPr="00F9354E" w:rsidRDefault="00262762" w:rsidP="00262762">
      <w:pPr>
        <w:ind w:firstLine="420"/>
        <w:rPr>
          <w:rFonts w:ascii="宋体" w:eastAsia="宋体" w:hAnsi="宋体"/>
        </w:rPr>
      </w:pPr>
      <w:r w:rsidRPr="00F9354E">
        <w:rPr>
          <w:rFonts w:ascii="宋体" w:eastAsia="宋体" w:hAnsi="宋体" w:hint="eastAsia"/>
        </w:rPr>
        <w:t>CRF通过构建一个概率图模型，通过训练得到一个由</w:t>
      </w:r>
      <w:proofErr w:type="spellStart"/>
      <w:r w:rsidRPr="00F9354E">
        <w:rPr>
          <w:rFonts w:ascii="宋体" w:eastAsia="宋体" w:hAnsi="宋体" w:hint="eastAsia"/>
        </w:rPr>
        <w:t>w</w:t>
      </w:r>
      <w:r w:rsidRPr="00F9354E">
        <w:rPr>
          <w:rFonts w:ascii="宋体" w:eastAsia="宋体" w:hAnsi="宋体"/>
        </w:rPr>
        <w:t>ord_i</w:t>
      </w:r>
      <w:proofErr w:type="spellEnd"/>
      <w:r w:rsidRPr="00F9354E">
        <w:rPr>
          <w:rFonts w:ascii="宋体" w:eastAsia="宋体" w:hAnsi="宋体"/>
        </w:rPr>
        <w:t>到</w:t>
      </w:r>
      <w:proofErr w:type="spellStart"/>
      <w:r w:rsidRPr="00F9354E">
        <w:rPr>
          <w:rFonts w:ascii="宋体" w:eastAsia="宋体" w:hAnsi="宋体"/>
        </w:rPr>
        <w:t>tag_i</w:t>
      </w:r>
      <w:proofErr w:type="spellEnd"/>
      <w:r w:rsidRPr="00F9354E">
        <w:rPr>
          <w:rFonts w:ascii="宋体" w:eastAsia="宋体" w:hAnsi="宋体"/>
        </w:rPr>
        <w:t>的发射概率图和</w:t>
      </w:r>
      <w:r w:rsidRPr="00F9354E">
        <w:rPr>
          <w:rFonts w:ascii="宋体" w:eastAsia="宋体" w:hAnsi="宋体" w:hint="eastAsia"/>
        </w:rPr>
        <w:lastRenderedPageBreak/>
        <w:t>t</w:t>
      </w:r>
      <w:r w:rsidRPr="00F9354E">
        <w:rPr>
          <w:rFonts w:ascii="宋体" w:eastAsia="宋体" w:hAnsi="宋体"/>
        </w:rPr>
        <w:t>ag_i-1到</w:t>
      </w:r>
      <w:proofErr w:type="spellStart"/>
      <w:r w:rsidRPr="00F9354E">
        <w:rPr>
          <w:rFonts w:ascii="宋体" w:eastAsia="宋体" w:hAnsi="宋体" w:hint="eastAsia"/>
        </w:rPr>
        <w:t>t</w:t>
      </w:r>
      <w:r w:rsidRPr="00F9354E">
        <w:rPr>
          <w:rFonts w:ascii="宋体" w:eastAsia="宋体" w:hAnsi="宋体"/>
        </w:rPr>
        <w:t>ag_i</w:t>
      </w:r>
      <w:proofErr w:type="spellEnd"/>
      <w:r w:rsidRPr="00F9354E">
        <w:rPr>
          <w:rFonts w:ascii="宋体" w:eastAsia="宋体" w:hAnsi="宋体"/>
        </w:rPr>
        <w:t>的状态转移概率图。在数据足够的情况下，CRF能够很好的进行</w:t>
      </w:r>
      <w:r w:rsidRPr="00F9354E">
        <w:rPr>
          <w:rFonts w:ascii="宋体" w:eastAsia="宋体" w:hAnsi="宋体" w:hint="eastAsia"/>
        </w:rPr>
        <w:t>t</w:t>
      </w:r>
      <w:r w:rsidRPr="00F9354E">
        <w:rPr>
          <w:rFonts w:ascii="宋体" w:eastAsia="宋体" w:hAnsi="宋体"/>
        </w:rPr>
        <w:t>ag</w:t>
      </w:r>
      <w:r w:rsidR="002A1B29">
        <w:rPr>
          <w:rFonts w:ascii="宋体" w:eastAsia="宋体" w:hAnsi="宋体"/>
        </w:rPr>
        <w:t>的预测。但可能</w:t>
      </w:r>
      <w:r w:rsidR="002A1B29">
        <w:rPr>
          <w:rFonts w:ascii="宋体" w:eastAsia="宋体" w:hAnsi="宋体" w:hint="eastAsia"/>
        </w:rPr>
        <w:t>得</w:t>
      </w:r>
      <w:r w:rsidR="002A1B29">
        <w:rPr>
          <w:rFonts w:ascii="宋体" w:eastAsia="宋体" w:hAnsi="宋体"/>
        </w:rPr>
        <w:t>不到</w:t>
      </w:r>
      <w:r w:rsidR="002A1B29">
        <w:rPr>
          <w:rFonts w:ascii="宋体" w:eastAsia="宋体" w:hAnsi="宋体" w:hint="eastAsia"/>
        </w:rPr>
        <w:t>最</w:t>
      </w:r>
      <w:r w:rsidRPr="00F9354E">
        <w:rPr>
          <w:rFonts w:ascii="宋体" w:eastAsia="宋体" w:hAnsi="宋体"/>
        </w:rPr>
        <w:t>好的效果，Decoder部分可以换用更适合的模型</w:t>
      </w:r>
      <w:r w:rsidRPr="00F9354E">
        <w:rPr>
          <w:rFonts w:ascii="宋体" w:eastAsia="宋体" w:hAnsi="宋体" w:hint="eastAsia"/>
        </w:rPr>
        <w:t>组合（</w:t>
      </w:r>
      <w:proofErr w:type="spellStart"/>
      <w:r w:rsidRPr="00F9354E">
        <w:rPr>
          <w:rFonts w:ascii="宋体" w:eastAsia="宋体" w:hAnsi="宋体" w:hint="eastAsia"/>
        </w:rPr>
        <w:t>eg</w:t>
      </w:r>
      <w:proofErr w:type="spellEnd"/>
      <w:r w:rsidR="00E62730">
        <w:rPr>
          <w:rFonts w:ascii="宋体" w:eastAsia="宋体" w:hAnsi="宋体"/>
        </w:rPr>
        <w:t>: L</w:t>
      </w:r>
      <w:r w:rsidRPr="00F9354E">
        <w:rPr>
          <w:rFonts w:ascii="宋体" w:eastAsia="宋体" w:hAnsi="宋体"/>
        </w:rPr>
        <w:t>STM+CRF）</w:t>
      </w:r>
      <w:r w:rsidRPr="00F9354E">
        <w:rPr>
          <w:rFonts w:ascii="宋体" w:eastAsia="宋体" w:hAnsi="宋体" w:hint="eastAsia"/>
        </w:rPr>
        <w:t>。</w:t>
      </w:r>
    </w:p>
    <w:p w:rsidR="00262762" w:rsidRPr="00F9354E" w:rsidRDefault="00262762" w:rsidP="00262762">
      <w:pPr>
        <w:rPr>
          <w:rFonts w:ascii="宋体" w:eastAsia="宋体" w:hAnsi="宋体"/>
        </w:rPr>
      </w:pPr>
    </w:p>
    <w:p w:rsidR="002A11C6" w:rsidRPr="00F9354E" w:rsidRDefault="00070167" w:rsidP="00C92EFF">
      <w:pPr>
        <w:pStyle w:val="2"/>
        <w:numPr>
          <w:ilvl w:val="0"/>
          <w:numId w:val="13"/>
        </w:numPr>
        <w:rPr>
          <w:rFonts w:ascii="宋体" w:eastAsia="宋体" w:hAnsi="宋体"/>
        </w:rPr>
      </w:pPr>
      <w:bookmarkStart w:id="121" w:name="_Toc44540147"/>
      <w:r w:rsidRPr="00F9354E">
        <w:rPr>
          <w:rFonts w:ascii="宋体" w:eastAsia="宋体" w:hAnsi="宋体" w:hint="eastAsia"/>
        </w:rPr>
        <w:t>Bi-LSTM</w:t>
      </w:r>
      <w:r w:rsidRPr="00F9354E">
        <w:rPr>
          <w:rFonts w:ascii="宋体" w:eastAsia="宋体" w:hAnsi="宋体"/>
        </w:rPr>
        <w:t xml:space="preserve"> </w:t>
      </w:r>
      <w:r w:rsidRPr="00F9354E">
        <w:rPr>
          <w:rFonts w:ascii="宋体" w:eastAsia="宋体" w:hAnsi="宋体" w:hint="eastAsia"/>
        </w:rPr>
        <w:t>+</w:t>
      </w:r>
      <w:r w:rsidRPr="00F9354E">
        <w:rPr>
          <w:rFonts w:ascii="宋体" w:eastAsia="宋体" w:hAnsi="宋体"/>
        </w:rPr>
        <w:t xml:space="preserve"> </w:t>
      </w:r>
      <w:r w:rsidRPr="00F9354E">
        <w:rPr>
          <w:rFonts w:ascii="宋体" w:eastAsia="宋体" w:hAnsi="宋体" w:hint="eastAsia"/>
        </w:rPr>
        <w:t>CRF</w:t>
      </w:r>
      <w:bookmarkEnd w:id="121"/>
    </w:p>
    <w:p w:rsidR="0076277B" w:rsidRPr="00F9354E" w:rsidRDefault="0076277B" w:rsidP="0076277B">
      <w:pPr>
        <w:spacing w:line="360" w:lineRule="auto"/>
        <w:ind w:firstLine="420"/>
        <w:rPr>
          <w:rFonts w:ascii="宋体" w:eastAsia="宋体" w:hAnsi="宋体"/>
        </w:rPr>
      </w:pPr>
      <w:r w:rsidRPr="00F9354E">
        <w:rPr>
          <w:rFonts w:ascii="宋体" w:eastAsia="宋体" w:hAnsi="宋体" w:hint="eastAsia"/>
        </w:rPr>
        <w:t>应用于</w:t>
      </w:r>
      <w:r w:rsidRPr="00F9354E">
        <w:rPr>
          <w:rFonts w:ascii="宋体" w:eastAsia="宋体" w:hAnsi="宋体"/>
        </w:rPr>
        <w:t>NER中的</w:t>
      </w:r>
      <w:r w:rsidR="001171ED" w:rsidRPr="00F9354E">
        <w:rPr>
          <w:rFonts w:ascii="宋体" w:eastAsia="宋体" w:hAnsi="宋体" w:hint="eastAsia"/>
        </w:rPr>
        <w:t>B</w:t>
      </w:r>
      <w:r w:rsidRPr="00F9354E">
        <w:rPr>
          <w:rFonts w:ascii="宋体" w:eastAsia="宋体" w:hAnsi="宋体"/>
        </w:rPr>
        <w:t>i</w:t>
      </w:r>
      <w:r w:rsidR="000E2239" w:rsidRPr="00F9354E">
        <w:rPr>
          <w:rFonts w:ascii="宋体" w:eastAsia="宋体" w:hAnsi="宋体" w:hint="eastAsia"/>
        </w:rPr>
        <w:t>-</w:t>
      </w:r>
      <w:r w:rsidR="000E2239" w:rsidRPr="00F9354E">
        <w:rPr>
          <w:rFonts w:ascii="宋体" w:eastAsia="宋体" w:hAnsi="宋体"/>
        </w:rPr>
        <w:t xml:space="preserve">LSTM + </w:t>
      </w:r>
      <w:r w:rsidRPr="00F9354E">
        <w:rPr>
          <w:rFonts w:ascii="宋体" w:eastAsia="宋体" w:hAnsi="宋体"/>
        </w:rPr>
        <w:t>CRF模型主要由Embedding层（主要有词向量，字向量以及一些额外特征），双向LSTM层，以及最后的CRF层构成。实验结果表明</w:t>
      </w:r>
      <w:r w:rsidR="00174FFF" w:rsidRPr="00F9354E">
        <w:rPr>
          <w:rFonts w:ascii="宋体" w:eastAsia="宋体" w:hAnsi="宋体" w:hint="eastAsia"/>
        </w:rPr>
        <w:t>B</w:t>
      </w:r>
      <w:r w:rsidR="00174FFF" w:rsidRPr="00F9354E">
        <w:rPr>
          <w:rFonts w:ascii="宋体" w:eastAsia="宋体" w:hAnsi="宋体"/>
        </w:rPr>
        <w:t>i</w:t>
      </w:r>
      <w:r w:rsidR="00174FFF" w:rsidRPr="00F9354E">
        <w:rPr>
          <w:rFonts w:ascii="宋体" w:eastAsia="宋体" w:hAnsi="宋体" w:hint="eastAsia"/>
        </w:rPr>
        <w:t>-</w:t>
      </w:r>
      <w:r w:rsidR="00174FFF" w:rsidRPr="00F9354E">
        <w:rPr>
          <w:rFonts w:ascii="宋体" w:eastAsia="宋体" w:hAnsi="宋体"/>
        </w:rPr>
        <w:t>LSTM + CRF</w:t>
      </w:r>
      <w:r w:rsidRPr="00F9354E">
        <w:rPr>
          <w:rFonts w:ascii="宋体" w:eastAsia="宋体" w:hAnsi="宋体"/>
        </w:rPr>
        <w:t>已经达到或者超过了基于丰富特征的CRF模型，成为目前基于深度学习的NER方法中的</w:t>
      </w:r>
      <w:proofErr w:type="gramStart"/>
      <w:r w:rsidRPr="00F9354E">
        <w:rPr>
          <w:rFonts w:ascii="宋体" w:eastAsia="宋体" w:hAnsi="宋体"/>
        </w:rPr>
        <w:t>最</w:t>
      </w:r>
      <w:proofErr w:type="gramEnd"/>
      <w:r w:rsidRPr="00F9354E">
        <w:rPr>
          <w:rFonts w:ascii="宋体" w:eastAsia="宋体" w:hAnsi="宋体"/>
        </w:rPr>
        <w:t>主流模型。在特征方面，该模型继承了深度学习方法的优势，无需特征工程，使用词向量以及字符向量就可以达到很好的效果，如果有高质量的词典特征，能够进一步获得提高。</w:t>
      </w:r>
    </w:p>
    <w:p w:rsidR="0076277B" w:rsidRPr="00F9354E" w:rsidRDefault="0076277B" w:rsidP="0076277B">
      <w:pPr>
        <w:spacing w:line="360" w:lineRule="auto"/>
        <w:rPr>
          <w:rFonts w:ascii="宋体" w:eastAsia="宋体" w:hAnsi="宋体"/>
        </w:rPr>
      </w:pPr>
      <w:r w:rsidRPr="00F9354E">
        <w:rPr>
          <w:rFonts w:ascii="宋体" w:eastAsia="宋体" w:hAnsi="宋体"/>
          <w:noProof/>
        </w:rPr>
        <w:drawing>
          <wp:inline distT="0" distB="0" distL="0" distR="0" wp14:anchorId="686C2493" wp14:editId="17C407AD">
            <wp:extent cx="5274310" cy="3818255"/>
            <wp:effectExtent l="0" t="0" r="2540" b="0"/>
            <wp:docPr id="59" name="图片 59" descr="https://oscimg.oschina.net/oscnet/626b1a6f30f76dad4ca8a23f105288c11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https://oscimg.oschina.net/oscnet/626b1a6f30f76dad4ca8a23f105288c11bc.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4310" cy="3818522"/>
                    </a:xfrm>
                    <a:prstGeom prst="rect">
                      <a:avLst/>
                    </a:prstGeom>
                    <a:noFill/>
                    <a:ln>
                      <a:noFill/>
                    </a:ln>
                  </pic:spPr>
                </pic:pic>
              </a:graphicData>
            </a:graphic>
          </wp:inline>
        </w:drawing>
      </w:r>
    </w:p>
    <w:p w:rsidR="0076277B" w:rsidRPr="00F9354E" w:rsidRDefault="0076277B" w:rsidP="0076277B">
      <w:pPr>
        <w:widowControl/>
        <w:spacing w:line="360" w:lineRule="auto"/>
        <w:jc w:val="center"/>
        <w:rPr>
          <w:rFonts w:ascii="宋体" w:eastAsia="宋体" w:hAnsi="宋体"/>
        </w:rPr>
      </w:pPr>
      <w:r w:rsidRPr="00F9354E">
        <w:rPr>
          <w:rFonts w:ascii="宋体" w:eastAsia="宋体" w:hAnsi="宋体" w:hint="eastAsia"/>
        </w:rPr>
        <w:t>图</w:t>
      </w:r>
      <w:r w:rsidR="009D7DC9" w:rsidRPr="00F9354E">
        <w:rPr>
          <w:rFonts w:ascii="宋体" w:eastAsia="宋体" w:hAnsi="宋体"/>
        </w:rPr>
        <w:t>4</w:t>
      </w:r>
      <w:r w:rsidR="00DA508D" w:rsidRPr="00F9354E">
        <w:rPr>
          <w:rFonts w:ascii="宋体" w:eastAsia="宋体" w:hAnsi="宋体"/>
        </w:rPr>
        <w:t>-6</w:t>
      </w:r>
      <w:r w:rsidRPr="00F9354E">
        <w:rPr>
          <w:rFonts w:ascii="宋体" w:eastAsia="宋体" w:hAnsi="宋体"/>
        </w:rPr>
        <w:t xml:space="preserve"> </w:t>
      </w:r>
      <w:r w:rsidR="007C1E49" w:rsidRPr="00F9354E">
        <w:rPr>
          <w:rFonts w:ascii="宋体" w:eastAsia="宋体" w:hAnsi="宋体" w:hint="eastAsia"/>
        </w:rPr>
        <w:t>B</w:t>
      </w:r>
      <w:r w:rsidR="007C1E49" w:rsidRPr="00F9354E">
        <w:rPr>
          <w:rFonts w:ascii="宋体" w:eastAsia="宋体" w:hAnsi="宋体"/>
        </w:rPr>
        <w:t>i</w:t>
      </w:r>
      <w:r w:rsidR="007C1E49" w:rsidRPr="00F9354E">
        <w:rPr>
          <w:rFonts w:ascii="宋体" w:eastAsia="宋体" w:hAnsi="宋体" w:hint="eastAsia"/>
        </w:rPr>
        <w:t>-</w:t>
      </w:r>
      <w:r w:rsidR="007C1E49" w:rsidRPr="00F9354E">
        <w:rPr>
          <w:rFonts w:ascii="宋体" w:eastAsia="宋体" w:hAnsi="宋体"/>
        </w:rPr>
        <w:t>LSTM + CRF</w:t>
      </w:r>
      <w:r w:rsidRPr="00F9354E">
        <w:rPr>
          <w:rFonts w:ascii="宋体" w:eastAsia="宋体" w:hAnsi="宋体" w:hint="eastAsia"/>
        </w:rPr>
        <w:t>模型</w:t>
      </w:r>
    </w:p>
    <w:p w:rsidR="0076277B" w:rsidRPr="00F9354E" w:rsidRDefault="00537639" w:rsidP="00537639">
      <w:pPr>
        <w:widowControl/>
        <w:jc w:val="left"/>
        <w:rPr>
          <w:rFonts w:ascii="宋体" w:eastAsia="宋体" w:hAnsi="宋体"/>
        </w:rPr>
      </w:pPr>
      <w:r w:rsidRPr="00F9354E">
        <w:rPr>
          <w:rFonts w:ascii="宋体" w:eastAsia="宋体" w:hAnsi="宋体"/>
        </w:rPr>
        <w:br w:type="page"/>
      </w:r>
    </w:p>
    <w:p w:rsidR="00233258" w:rsidRPr="00F9354E" w:rsidRDefault="00794D2B" w:rsidP="00794D2B">
      <w:pPr>
        <w:pStyle w:val="1"/>
        <w:numPr>
          <w:ilvl w:val="0"/>
          <w:numId w:val="1"/>
        </w:numPr>
        <w:rPr>
          <w:rFonts w:ascii="宋体" w:eastAsia="宋体" w:hAnsi="宋体"/>
        </w:rPr>
      </w:pPr>
      <w:bookmarkStart w:id="122" w:name="_Toc44540148"/>
      <w:r w:rsidRPr="00F9354E">
        <w:rPr>
          <w:rFonts w:ascii="宋体" w:eastAsia="宋体" w:hAnsi="宋体" w:hint="eastAsia"/>
        </w:rPr>
        <w:lastRenderedPageBreak/>
        <w:t>模型</w:t>
      </w:r>
      <w:r w:rsidR="00233258" w:rsidRPr="00F9354E">
        <w:rPr>
          <w:rFonts w:ascii="宋体" w:eastAsia="宋体" w:hAnsi="宋体" w:hint="eastAsia"/>
        </w:rPr>
        <w:t>训练</w:t>
      </w:r>
      <w:bookmarkEnd w:id="122"/>
    </w:p>
    <w:p w:rsidR="004069C3" w:rsidRPr="00F9354E" w:rsidRDefault="004069C3" w:rsidP="004069C3">
      <w:pPr>
        <w:rPr>
          <w:rFonts w:ascii="宋体" w:eastAsia="宋体" w:hAnsi="宋体"/>
        </w:rPr>
      </w:pPr>
      <w:r w:rsidRPr="00F9354E">
        <w:rPr>
          <w:rFonts w:ascii="宋体" w:eastAsia="宋体" w:hAnsi="宋体"/>
          <w:noProof/>
        </w:rPr>
        <w:drawing>
          <wp:inline distT="0" distB="0" distL="0" distR="0" wp14:anchorId="56673D61" wp14:editId="51AAA1A8">
            <wp:extent cx="5274310" cy="17627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62760"/>
                    </a:xfrm>
                    <a:prstGeom prst="rect">
                      <a:avLst/>
                    </a:prstGeom>
                  </pic:spPr>
                </pic:pic>
              </a:graphicData>
            </a:graphic>
          </wp:inline>
        </w:drawing>
      </w:r>
    </w:p>
    <w:p w:rsidR="00DB346D" w:rsidRPr="00F9354E" w:rsidRDefault="004069C3" w:rsidP="00DB346D">
      <w:pPr>
        <w:rPr>
          <w:rFonts w:ascii="宋体" w:eastAsia="宋体" w:hAnsi="宋体"/>
        </w:rPr>
      </w:pPr>
      <w:r w:rsidRPr="00F9354E">
        <w:rPr>
          <w:rFonts w:ascii="宋体" w:eastAsia="宋体" w:hAnsi="宋体"/>
        </w:rPr>
        <w:t>1</w:t>
      </w:r>
      <w:r w:rsidRPr="00F9354E">
        <w:rPr>
          <w:rFonts w:ascii="宋体" w:eastAsia="宋体" w:hAnsi="宋体" w:hint="eastAsia"/>
        </w:rPr>
        <w:t>、</w:t>
      </w:r>
      <w:r w:rsidR="00DB346D" w:rsidRPr="00F9354E">
        <w:rPr>
          <w:rFonts w:ascii="宋体" w:eastAsia="宋体" w:hAnsi="宋体"/>
        </w:rPr>
        <w:t>Loading data ...</w:t>
      </w:r>
    </w:p>
    <w:p w:rsidR="00DB346D" w:rsidRPr="00F9354E" w:rsidRDefault="00DB346D" w:rsidP="00DB346D">
      <w:pPr>
        <w:rPr>
          <w:rFonts w:ascii="宋体" w:eastAsia="宋体" w:hAnsi="宋体"/>
        </w:rPr>
      </w:pPr>
      <w:r w:rsidRPr="00F9354E">
        <w:rPr>
          <w:rFonts w:ascii="宋体" w:eastAsia="宋体" w:hAnsi="宋体"/>
        </w:rPr>
        <w:t>2</w:t>
      </w:r>
      <w:r w:rsidRPr="00F9354E">
        <w:rPr>
          <w:rFonts w:ascii="宋体" w:eastAsia="宋体" w:hAnsi="宋体" w:hint="eastAsia"/>
        </w:rPr>
        <w:t>、</w:t>
      </w:r>
      <w:r w:rsidRPr="00F9354E">
        <w:rPr>
          <w:rFonts w:ascii="宋体" w:eastAsia="宋体" w:hAnsi="宋体"/>
        </w:rPr>
        <w:t>Building vocab ...</w:t>
      </w:r>
    </w:p>
    <w:p w:rsidR="00DB346D" w:rsidRPr="00F9354E" w:rsidRDefault="00DB346D" w:rsidP="00DB346D">
      <w:pPr>
        <w:rPr>
          <w:rFonts w:ascii="宋体" w:eastAsia="宋体" w:hAnsi="宋体"/>
        </w:rPr>
      </w:pPr>
      <w:r w:rsidRPr="00F9354E">
        <w:rPr>
          <w:rFonts w:ascii="宋体" w:eastAsia="宋体" w:hAnsi="宋体"/>
        </w:rPr>
        <w:t>3</w:t>
      </w:r>
      <w:r w:rsidRPr="00F9354E">
        <w:rPr>
          <w:rFonts w:ascii="宋体" w:eastAsia="宋体" w:hAnsi="宋体" w:hint="eastAsia"/>
        </w:rPr>
        <w:t>、</w:t>
      </w:r>
      <w:r w:rsidRPr="00F9354E">
        <w:rPr>
          <w:rFonts w:ascii="宋体" w:eastAsia="宋体" w:hAnsi="宋体"/>
        </w:rPr>
        <w:t>Loading vectors from .</w:t>
      </w:r>
      <w:proofErr w:type="spellStart"/>
      <w:r w:rsidRPr="00F9354E">
        <w:rPr>
          <w:rFonts w:ascii="宋体" w:eastAsia="宋体" w:hAnsi="宋体"/>
        </w:rPr>
        <w:t>vector_cache</w:t>
      </w:r>
      <w:proofErr w:type="spellEnd"/>
      <w:r w:rsidRPr="00F9354E">
        <w:rPr>
          <w:rFonts w:ascii="宋体" w:eastAsia="宋体" w:hAnsi="宋体"/>
        </w:rPr>
        <w:t>\baidubaike.bigram-char.pt</w:t>
      </w:r>
    </w:p>
    <w:p w:rsidR="00DB346D" w:rsidRPr="00F9354E" w:rsidRDefault="00DB346D" w:rsidP="00DB346D">
      <w:pPr>
        <w:rPr>
          <w:rFonts w:ascii="宋体" w:eastAsia="宋体" w:hAnsi="宋体"/>
        </w:rPr>
      </w:pPr>
      <w:r w:rsidRPr="00F9354E">
        <w:rPr>
          <w:rFonts w:ascii="宋体" w:eastAsia="宋体" w:hAnsi="宋体"/>
        </w:rPr>
        <w:t>4</w:t>
      </w:r>
      <w:r w:rsidRPr="00F9354E">
        <w:rPr>
          <w:rFonts w:ascii="宋体" w:eastAsia="宋体" w:hAnsi="宋体" w:hint="eastAsia"/>
        </w:rPr>
        <w:t>、</w:t>
      </w:r>
      <w:r w:rsidRPr="00F9354E">
        <w:rPr>
          <w:rFonts w:ascii="宋体" w:eastAsia="宋体" w:hAnsi="宋体"/>
        </w:rPr>
        <w:t>Building iterator ...</w:t>
      </w:r>
    </w:p>
    <w:p w:rsidR="004069C3" w:rsidRPr="00F9354E" w:rsidRDefault="00DB346D" w:rsidP="00DB346D">
      <w:pPr>
        <w:rPr>
          <w:rFonts w:ascii="宋体" w:eastAsia="宋体" w:hAnsi="宋体"/>
        </w:rPr>
      </w:pPr>
      <w:r w:rsidRPr="00F9354E">
        <w:rPr>
          <w:rFonts w:ascii="宋体" w:eastAsia="宋体" w:hAnsi="宋体"/>
        </w:rPr>
        <w:t>5</w:t>
      </w:r>
      <w:r w:rsidRPr="00F9354E">
        <w:rPr>
          <w:rFonts w:ascii="宋体" w:eastAsia="宋体" w:hAnsi="宋体" w:hint="eastAsia"/>
        </w:rPr>
        <w:t>、</w:t>
      </w:r>
      <w:r w:rsidRPr="00F9354E">
        <w:rPr>
          <w:rFonts w:ascii="宋体" w:eastAsia="宋体" w:hAnsi="宋体"/>
        </w:rPr>
        <w:t>Beginning train ...</w:t>
      </w:r>
    </w:p>
    <w:p w:rsidR="00AB35CC" w:rsidRPr="00F9354E" w:rsidRDefault="00AB35CC" w:rsidP="00DB346D">
      <w:pPr>
        <w:rPr>
          <w:rFonts w:ascii="宋体" w:eastAsia="宋体" w:hAnsi="宋体"/>
        </w:rPr>
      </w:pPr>
      <w:r w:rsidRPr="00F9354E">
        <w:rPr>
          <w:rFonts w:ascii="宋体" w:eastAsia="宋体" w:hAnsi="宋体" w:hint="eastAsia"/>
        </w:rPr>
        <w:t>参数设置如下：</w:t>
      </w:r>
    </w:p>
    <w:p w:rsidR="00E67468" w:rsidRPr="00F9354E" w:rsidRDefault="00EF6E34" w:rsidP="00DB346D">
      <w:pPr>
        <w:rPr>
          <w:rFonts w:ascii="宋体" w:eastAsia="宋体" w:hAnsi="宋体"/>
        </w:rPr>
      </w:pPr>
      <w:proofErr w:type="spellStart"/>
      <w:r w:rsidRPr="00F9354E">
        <w:rPr>
          <w:rFonts w:ascii="宋体" w:eastAsia="宋体" w:hAnsi="宋体"/>
        </w:rPr>
        <w:t>is_cuda</w:t>
      </w:r>
      <w:proofErr w:type="spellEnd"/>
      <w:r w:rsidR="00E67468" w:rsidRPr="00F9354E">
        <w:rPr>
          <w:rFonts w:ascii="宋体" w:eastAsia="宋体" w:hAnsi="宋体"/>
        </w:rPr>
        <w:t>: True,</w:t>
      </w:r>
    </w:p>
    <w:p w:rsidR="00E67468" w:rsidRPr="00F9354E" w:rsidRDefault="00EF6E34" w:rsidP="00DB346D">
      <w:pPr>
        <w:rPr>
          <w:rFonts w:ascii="宋体" w:eastAsia="宋体" w:hAnsi="宋体"/>
        </w:rPr>
      </w:pPr>
      <w:r w:rsidRPr="00F9354E">
        <w:rPr>
          <w:rFonts w:ascii="宋体" w:eastAsia="宋体" w:hAnsi="宋体"/>
        </w:rPr>
        <w:t>epoch</w:t>
      </w:r>
      <w:r w:rsidR="00E67468" w:rsidRPr="00F9354E">
        <w:rPr>
          <w:rFonts w:ascii="宋体" w:eastAsia="宋体" w:hAnsi="宋体"/>
        </w:rPr>
        <w:t>: 100,</w:t>
      </w:r>
    </w:p>
    <w:p w:rsidR="00E67468" w:rsidRPr="00F9354E" w:rsidRDefault="00EF6E34" w:rsidP="00DB346D">
      <w:pPr>
        <w:rPr>
          <w:rFonts w:ascii="宋体" w:eastAsia="宋体" w:hAnsi="宋体"/>
        </w:rPr>
      </w:pPr>
      <w:r w:rsidRPr="00F9354E">
        <w:rPr>
          <w:rFonts w:ascii="宋体" w:eastAsia="宋体" w:hAnsi="宋体"/>
        </w:rPr>
        <w:t>batch_size:</w:t>
      </w:r>
      <w:r w:rsidR="00E67468" w:rsidRPr="00F9354E">
        <w:rPr>
          <w:rFonts w:ascii="宋体" w:eastAsia="宋体" w:hAnsi="宋体"/>
        </w:rPr>
        <w:t> 4,</w:t>
      </w:r>
    </w:p>
    <w:p w:rsidR="00E67468" w:rsidRPr="00F9354E" w:rsidRDefault="00EF6E34" w:rsidP="00DB346D">
      <w:pPr>
        <w:rPr>
          <w:rFonts w:ascii="宋体" w:eastAsia="宋体" w:hAnsi="宋体"/>
        </w:rPr>
      </w:pPr>
      <w:proofErr w:type="spellStart"/>
      <w:r w:rsidRPr="00F9354E">
        <w:rPr>
          <w:rFonts w:ascii="宋体" w:eastAsia="宋体" w:hAnsi="宋体"/>
        </w:rPr>
        <w:t>learning_rate</w:t>
      </w:r>
      <w:proofErr w:type="spellEnd"/>
      <w:r w:rsidRPr="00F9354E">
        <w:rPr>
          <w:rFonts w:ascii="宋体" w:eastAsia="宋体" w:hAnsi="宋体"/>
        </w:rPr>
        <w:t>: 0.0002,</w:t>
      </w:r>
    </w:p>
    <w:p w:rsidR="00E67468" w:rsidRPr="00F9354E" w:rsidRDefault="00EF6E34" w:rsidP="00DB346D">
      <w:pPr>
        <w:rPr>
          <w:rFonts w:ascii="宋体" w:eastAsia="宋体" w:hAnsi="宋体"/>
        </w:rPr>
      </w:pPr>
      <w:r w:rsidRPr="00F9354E">
        <w:rPr>
          <w:rFonts w:ascii="宋体" w:eastAsia="宋体" w:hAnsi="宋体"/>
        </w:rPr>
        <w:t>n_hid: </w:t>
      </w:r>
      <w:proofErr w:type="gramStart"/>
      <w:r w:rsidRPr="00F9354E">
        <w:rPr>
          <w:rFonts w:ascii="宋体" w:eastAsia="宋体" w:hAnsi="宋体"/>
        </w:rPr>
        <w:t>200,  #</w:t>
      </w:r>
      <w:proofErr w:type="gramEnd"/>
      <w:r w:rsidRPr="00F9354E">
        <w:rPr>
          <w:rFonts w:ascii="宋体" w:eastAsia="宋体" w:hAnsi="宋体"/>
        </w:rPr>
        <w:t> the dimension of the feedforward network</w:t>
      </w:r>
      <w:r w:rsidR="00E67468" w:rsidRPr="00F9354E">
        <w:rPr>
          <w:rFonts w:ascii="宋体" w:eastAsia="宋体" w:hAnsi="宋体"/>
        </w:rPr>
        <w:t> model in </w:t>
      </w:r>
      <w:proofErr w:type="spellStart"/>
      <w:r w:rsidR="00E67468" w:rsidRPr="00F9354E">
        <w:rPr>
          <w:rFonts w:ascii="宋体" w:eastAsia="宋体" w:hAnsi="宋体"/>
        </w:rPr>
        <w:t>nn.TransformerEncoder</w:t>
      </w:r>
      <w:proofErr w:type="spellEnd"/>
    </w:p>
    <w:p w:rsidR="00E67468" w:rsidRPr="00F9354E" w:rsidRDefault="00EF6E34" w:rsidP="00DB346D">
      <w:pPr>
        <w:rPr>
          <w:rFonts w:ascii="宋体" w:eastAsia="宋体" w:hAnsi="宋体"/>
        </w:rPr>
      </w:pPr>
      <w:r w:rsidRPr="00F9354E">
        <w:rPr>
          <w:rFonts w:ascii="宋体" w:eastAsia="宋体" w:hAnsi="宋体"/>
        </w:rPr>
        <w:t>n_layers: </w:t>
      </w:r>
      <w:proofErr w:type="gramStart"/>
      <w:r w:rsidRPr="00F9354E">
        <w:rPr>
          <w:rFonts w:ascii="宋体" w:eastAsia="宋体" w:hAnsi="宋体"/>
        </w:rPr>
        <w:t>2,  #</w:t>
      </w:r>
      <w:proofErr w:type="gramEnd"/>
      <w:r w:rsidRPr="00F9354E">
        <w:rPr>
          <w:rFonts w:ascii="宋体" w:eastAsia="宋体" w:hAnsi="宋体"/>
        </w:rPr>
        <w:t> the number of nn.TransformerEncode</w:t>
      </w:r>
      <w:r w:rsidR="00E67468" w:rsidRPr="00F9354E">
        <w:rPr>
          <w:rFonts w:ascii="宋体" w:eastAsia="宋体" w:hAnsi="宋体"/>
        </w:rPr>
        <w:t>rLayer in nn.TransformerEncoder</w:t>
      </w:r>
    </w:p>
    <w:p w:rsidR="00E67468" w:rsidRPr="00F9354E" w:rsidRDefault="00EF6E34" w:rsidP="00DB346D">
      <w:pPr>
        <w:rPr>
          <w:rFonts w:ascii="宋体" w:eastAsia="宋体" w:hAnsi="宋体"/>
        </w:rPr>
      </w:pPr>
      <w:r w:rsidRPr="00F9354E">
        <w:rPr>
          <w:rFonts w:ascii="宋体" w:eastAsia="宋体" w:hAnsi="宋体"/>
        </w:rPr>
        <w:t>n_head: </w:t>
      </w:r>
      <w:proofErr w:type="gramStart"/>
      <w:r w:rsidRPr="00F9354E">
        <w:rPr>
          <w:rFonts w:ascii="宋体" w:eastAsia="宋体" w:hAnsi="宋体"/>
        </w:rPr>
        <w:t>2,  #</w:t>
      </w:r>
      <w:proofErr w:type="gramEnd"/>
      <w:r w:rsidRPr="00F9354E">
        <w:rPr>
          <w:rFonts w:ascii="宋体" w:eastAsia="宋体" w:hAnsi="宋体"/>
        </w:rPr>
        <w:t> the number of heads i</w:t>
      </w:r>
      <w:r w:rsidR="00E67468" w:rsidRPr="00F9354E">
        <w:rPr>
          <w:rFonts w:ascii="宋体" w:eastAsia="宋体" w:hAnsi="宋体"/>
        </w:rPr>
        <w:t>n the multiheadattention models</w:t>
      </w:r>
    </w:p>
    <w:p w:rsidR="00E67468" w:rsidRPr="00F9354E" w:rsidRDefault="00EF6E34" w:rsidP="00DB346D">
      <w:pPr>
        <w:rPr>
          <w:rFonts w:ascii="宋体" w:eastAsia="宋体" w:hAnsi="宋体"/>
        </w:rPr>
      </w:pPr>
      <w:r w:rsidRPr="00F9354E">
        <w:rPr>
          <w:rFonts w:ascii="宋体" w:eastAsia="宋体" w:hAnsi="宋体"/>
        </w:rPr>
        <w:t>dropout</w:t>
      </w:r>
      <w:r w:rsidR="00E67468" w:rsidRPr="00F9354E">
        <w:rPr>
          <w:rFonts w:ascii="宋体" w:eastAsia="宋体" w:hAnsi="宋体"/>
        </w:rPr>
        <w:t>: 0.2</w:t>
      </w:r>
      <w:proofErr w:type="gramStart"/>
      <w:r w:rsidR="00E67468" w:rsidRPr="00F9354E">
        <w:rPr>
          <w:rFonts w:ascii="宋体" w:eastAsia="宋体" w:hAnsi="宋体"/>
        </w:rPr>
        <w:t>,  #</w:t>
      </w:r>
      <w:proofErr w:type="gramEnd"/>
      <w:r w:rsidR="00E67468" w:rsidRPr="00F9354E">
        <w:rPr>
          <w:rFonts w:ascii="宋体" w:eastAsia="宋体" w:hAnsi="宋体"/>
        </w:rPr>
        <w:t> the dropout value</w:t>
      </w:r>
    </w:p>
    <w:p w:rsidR="00E67468" w:rsidRPr="00F9354E" w:rsidRDefault="00EF6E34" w:rsidP="00DB346D">
      <w:pPr>
        <w:rPr>
          <w:rFonts w:ascii="宋体" w:eastAsia="宋体" w:hAnsi="宋体"/>
        </w:rPr>
      </w:pPr>
      <w:proofErr w:type="spellStart"/>
      <w:r w:rsidRPr="00F9354E">
        <w:rPr>
          <w:rFonts w:ascii="宋体" w:eastAsia="宋体" w:hAnsi="宋体"/>
        </w:rPr>
        <w:t>vector_win_path</w:t>
      </w:r>
      <w:proofErr w:type="spellEnd"/>
      <w:r w:rsidRPr="00F9354E">
        <w:rPr>
          <w:rFonts w:ascii="宋体" w:eastAsia="宋体" w:hAnsi="宋体"/>
        </w:rPr>
        <w:t>: </w:t>
      </w:r>
      <w:r w:rsidR="00E67468" w:rsidRPr="00F9354E">
        <w:rPr>
          <w:rFonts w:ascii="宋体" w:eastAsia="宋体" w:hAnsi="宋体"/>
        </w:rPr>
        <w:t xml:space="preserve"> </w:t>
      </w:r>
      <w:r w:rsidRPr="00F9354E">
        <w:rPr>
          <w:rFonts w:ascii="宋体" w:eastAsia="宋体" w:hAnsi="宋体"/>
        </w:rPr>
        <w:t>D:/ZUTNLP/zutnlp/medical/baidubaike/baidubaike.bigram-char</w:t>
      </w:r>
      <w:r w:rsidR="00E67468" w:rsidRPr="00F9354E">
        <w:rPr>
          <w:rFonts w:ascii="宋体" w:eastAsia="宋体" w:hAnsi="宋体"/>
        </w:rPr>
        <w:t>,</w:t>
      </w:r>
    </w:p>
    <w:p w:rsidR="00E67468" w:rsidRPr="00F9354E" w:rsidRDefault="00EF6E34" w:rsidP="00DB346D">
      <w:pPr>
        <w:rPr>
          <w:rFonts w:ascii="宋体" w:eastAsia="宋体" w:hAnsi="宋体"/>
        </w:rPr>
      </w:pPr>
      <w:proofErr w:type="spellStart"/>
      <w:r w:rsidRPr="00F9354E">
        <w:rPr>
          <w:rFonts w:ascii="宋体" w:eastAsia="宋体" w:hAnsi="宋体"/>
        </w:rPr>
        <w:t>vector_linux_path</w:t>
      </w:r>
      <w:proofErr w:type="spellEnd"/>
      <w:r w:rsidRPr="00F9354E">
        <w:rPr>
          <w:rFonts w:ascii="宋体" w:eastAsia="宋体" w:hAnsi="宋体"/>
        </w:rPr>
        <w:t>: </w:t>
      </w:r>
      <w:r w:rsidR="00E67468" w:rsidRPr="00F9354E">
        <w:rPr>
          <w:rFonts w:ascii="宋体" w:eastAsia="宋体" w:hAnsi="宋体"/>
        </w:rPr>
        <w:t xml:space="preserve"> </w:t>
      </w:r>
      <w:r w:rsidRPr="00F9354E">
        <w:rPr>
          <w:rFonts w:ascii="宋体" w:eastAsia="宋体" w:hAnsi="宋体"/>
        </w:rPr>
        <w:t>/home/</w:t>
      </w:r>
      <w:proofErr w:type="spellStart"/>
      <w:r w:rsidRPr="00F9354E">
        <w:rPr>
          <w:rFonts w:ascii="宋体" w:eastAsia="宋体" w:hAnsi="宋体"/>
        </w:rPr>
        <w:t>zutnlp</w:t>
      </w:r>
      <w:proofErr w:type="spellEnd"/>
      <w:r w:rsidRPr="00F9354E">
        <w:rPr>
          <w:rFonts w:ascii="宋体" w:eastAsia="宋体" w:hAnsi="宋体"/>
        </w:rPr>
        <w:t>/</w:t>
      </w:r>
      <w:proofErr w:type="spellStart"/>
      <w:r w:rsidRPr="00F9354E">
        <w:rPr>
          <w:rFonts w:ascii="宋体" w:eastAsia="宋体" w:hAnsi="宋体"/>
        </w:rPr>
        <w:t>liuyan</w:t>
      </w:r>
      <w:proofErr w:type="spellEnd"/>
      <w:r w:rsidRPr="00F9354E">
        <w:rPr>
          <w:rFonts w:ascii="宋体" w:eastAsia="宋体" w:hAnsi="宋体"/>
        </w:rPr>
        <w:t>/CCKS_EE/vector/</w:t>
      </w:r>
      <w:proofErr w:type="spellStart"/>
      <w:r w:rsidRPr="00F9354E">
        <w:rPr>
          <w:rFonts w:ascii="宋体" w:eastAsia="宋体" w:hAnsi="宋体"/>
        </w:rPr>
        <w:t>ba</w:t>
      </w:r>
      <w:r w:rsidR="00E67468" w:rsidRPr="00F9354E">
        <w:rPr>
          <w:rFonts w:ascii="宋体" w:eastAsia="宋体" w:hAnsi="宋体"/>
        </w:rPr>
        <w:t>idubaike.bigram_char</w:t>
      </w:r>
      <w:proofErr w:type="spellEnd"/>
      <w:r w:rsidR="00E67468" w:rsidRPr="00F9354E">
        <w:rPr>
          <w:rFonts w:ascii="宋体" w:eastAsia="宋体" w:hAnsi="宋体"/>
        </w:rPr>
        <w:t>,</w:t>
      </w:r>
    </w:p>
    <w:p w:rsidR="00E67468" w:rsidRPr="00F9354E" w:rsidRDefault="00EF6E34" w:rsidP="00DB346D">
      <w:pPr>
        <w:rPr>
          <w:rFonts w:ascii="宋体" w:eastAsia="宋体" w:hAnsi="宋体"/>
        </w:rPr>
      </w:pPr>
      <w:proofErr w:type="spellStart"/>
      <w:r w:rsidRPr="00F9354E">
        <w:rPr>
          <w:rFonts w:ascii="宋体" w:eastAsia="宋体" w:hAnsi="宋体"/>
        </w:rPr>
        <w:t>em_size</w:t>
      </w:r>
      <w:proofErr w:type="spellEnd"/>
      <w:r w:rsidRPr="00F9354E">
        <w:rPr>
          <w:rFonts w:ascii="宋体" w:eastAsia="宋体" w:hAnsi="宋体"/>
        </w:rPr>
        <w:t>: 300,  # embedding dimension     </w:t>
      </w:r>
      <w:proofErr w:type="gramStart"/>
      <w:r w:rsidRPr="00F9354E">
        <w:rPr>
          <w:rFonts w:ascii="宋体" w:eastAsia="宋体" w:hAnsi="宋体"/>
        </w:rPr>
        <w:t>预训练</w:t>
      </w:r>
      <w:proofErr w:type="gramEnd"/>
      <w:r w:rsidRPr="00F9354E">
        <w:rPr>
          <w:rFonts w:ascii="宋体" w:eastAsia="宋体" w:hAnsi="宋体"/>
        </w:rPr>
        <w:t>模型：hidden 1024/786   word2voc：</w:t>
      </w:r>
      <w:r w:rsidR="00E67468" w:rsidRPr="00F9354E">
        <w:rPr>
          <w:rFonts w:ascii="宋体" w:eastAsia="宋体" w:hAnsi="宋体"/>
        </w:rPr>
        <w:t>300</w:t>
      </w:r>
    </w:p>
    <w:p w:rsidR="00EF6E34" w:rsidRPr="00F9354E" w:rsidRDefault="00EF6E34" w:rsidP="00DB346D">
      <w:pPr>
        <w:rPr>
          <w:rFonts w:ascii="宋体" w:eastAsia="宋体" w:hAnsi="宋体"/>
        </w:rPr>
      </w:pPr>
      <w:proofErr w:type="spellStart"/>
      <w:r w:rsidRPr="00F9354E">
        <w:rPr>
          <w:rFonts w:ascii="宋体" w:eastAsia="宋体" w:hAnsi="宋体"/>
        </w:rPr>
        <w:t>bi_lstm_hidden</w:t>
      </w:r>
      <w:proofErr w:type="spellEnd"/>
      <w:r w:rsidRPr="00F9354E">
        <w:rPr>
          <w:rFonts w:ascii="宋体" w:eastAsia="宋体" w:hAnsi="宋体"/>
        </w:rPr>
        <w:t>: 300,</w:t>
      </w:r>
    </w:p>
    <w:p w:rsidR="009B5873" w:rsidRPr="00F9354E" w:rsidRDefault="009B5873" w:rsidP="009B5873">
      <w:pPr>
        <w:rPr>
          <w:rFonts w:ascii="宋体" w:eastAsia="宋体" w:hAnsi="宋体"/>
        </w:rPr>
      </w:pPr>
      <w:r w:rsidRPr="00F9354E">
        <w:rPr>
          <w:rFonts w:ascii="宋体" w:eastAsia="宋体" w:hAnsi="宋体"/>
        </w:rPr>
        <w:t>loss：</w:t>
      </w:r>
      <w:proofErr w:type="spellStart"/>
      <w:r w:rsidRPr="00F9354E">
        <w:rPr>
          <w:rFonts w:ascii="宋体" w:eastAsia="宋体" w:hAnsi="宋体" w:hint="eastAsia"/>
        </w:rPr>
        <w:t>c</w:t>
      </w:r>
      <w:r w:rsidRPr="00F9354E">
        <w:rPr>
          <w:rFonts w:ascii="宋体" w:eastAsia="宋体" w:hAnsi="宋体"/>
        </w:rPr>
        <w:t>rf</w:t>
      </w:r>
      <w:proofErr w:type="spellEnd"/>
      <w:r w:rsidRPr="00F9354E">
        <w:rPr>
          <w:rFonts w:ascii="宋体" w:eastAsia="宋体" w:hAnsi="宋体"/>
        </w:rPr>
        <w:t>预测出目标</w:t>
      </w:r>
      <w:r w:rsidRPr="00F9354E">
        <w:rPr>
          <w:rFonts w:ascii="宋体" w:eastAsia="宋体" w:hAnsi="宋体" w:hint="eastAsia"/>
        </w:rPr>
        <w:t>t</w:t>
      </w:r>
      <w:r w:rsidRPr="00F9354E">
        <w:rPr>
          <w:rFonts w:ascii="宋体" w:eastAsia="宋体" w:hAnsi="宋体"/>
        </w:rPr>
        <w:t>ag的分数</w:t>
      </w:r>
    </w:p>
    <w:p w:rsidR="009B5873" w:rsidRPr="00F9354E" w:rsidRDefault="009B5873" w:rsidP="009B5873">
      <w:pPr>
        <w:pStyle w:val="HTML"/>
        <w:shd w:val="clear" w:color="auto" w:fill="FFFFFF"/>
        <w:rPr>
          <w:rFonts w:cstheme="minorBidi"/>
          <w:kern w:val="2"/>
          <w:sz w:val="21"/>
          <w:szCs w:val="22"/>
        </w:rPr>
      </w:pPr>
      <w:r w:rsidRPr="00F9354E">
        <w:rPr>
          <w:rFonts w:cstheme="minorBidi" w:hint="eastAsia"/>
          <w:kern w:val="2"/>
          <w:sz w:val="21"/>
          <w:szCs w:val="22"/>
        </w:rPr>
        <w:t>optimizer：Adam</w:t>
      </w:r>
    </w:p>
    <w:p w:rsidR="009B5873" w:rsidRPr="00F9354E" w:rsidRDefault="00537639" w:rsidP="00537639">
      <w:pPr>
        <w:widowControl/>
        <w:jc w:val="left"/>
        <w:rPr>
          <w:rFonts w:ascii="宋体" w:eastAsia="宋体" w:hAnsi="宋体"/>
        </w:rPr>
      </w:pPr>
      <w:r w:rsidRPr="00F9354E">
        <w:rPr>
          <w:rFonts w:ascii="宋体" w:eastAsia="宋体" w:hAnsi="宋体"/>
        </w:rPr>
        <w:br w:type="page"/>
      </w:r>
    </w:p>
    <w:p w:rsidR="00233258" w:rsidRPr="00F9354E" w:rsidRDefault="00233258" w:rsidP="00794D2B">
      <w:pPr>
        <w:pStyle w:val="1"/>
        <w:numPr>
          <w:ilvl w:val="0"/>
          <w:numId w:val="1"/>
        </w:numPr>
        <w:rPr>
          <w:rFonts w:ascii="宋体" w:eastAsia="宋体" w:hAnsi="宋体"/>
        </w:rPr>
      </w:pPr>
      <w:bookmarkStart w:id="123" w:name="_Toc44540149"/>
      <w:r w:rsidRPr="00F9354E">
        <w:rPr>
          <w:rFonts w:ascii="宋体" w:eastAsia="宋体" w:hAnsi="宋体" w:hint="eastAsia"/>
        </w:rPr>
        <w:lastRenderedPageBreak/>
        <w:t>结果生成</w:t>
      </w:r>
      <w:bookmarkEnd w:id="123"/>
    </w:p>
    <w:p w:rsidR="000C008F" w:rsidRPr="00F9354E" w:rsidRDefault="0073741C" w:rsidP="0073741C">
      <w:pPr>
        <w:pStyle w:val="a8"/>
        <w:numPr>
          <w:ilvl w:val="0"/>
          <w:numId w:val="16"/>
        </w:numPr>
        <w:ind w:firstLineChars="0"/>
      </w:pPr>
      <w:r w:rsidRPr="00F9354E">
        <w:rPr>
          <w:rFonts w:hint="eastAsia"/>
        </w:rPr>
        <w:t>将训练好的模型载入</w:t>
      </w:r>
    </w:p>
    <w:p w:rsidR="0073741C" w:rsidRPr="00F9354E" w:rsidRDefault="0073741C" w:rsidP="0073741C">
      <w:pPr>
        <w:pStyle w:val="a8"/>
        <w:numPr>
          <w:ilvl w:val="0"/>
          <w:numId w:val="16"/>
        </w:numPr>
        <w:ind w:firstLineChars="0"/>
      </w:pPr>
      <w:r w:rsidRPr="00F9354E">
        <w:rPr>
          <w:rFonts w:hint="eastAsia"/>
        </w:rPr>
        <w:t>将预测数据以json的方式读入内存，做成list列表</w:t>
      </w:r>
    </w:p>
    <w:p w:rsidR="0073741C" w:rsidRPr="00F9354E" w:rsidRDefault="0073741C" w:rsidP="0073741C">
      <w:pPr>
        <w:pStyle w:val="a8"/>
        <w:numPr>
          <w:ilvl w:val="0"/>
          <w:numId w:val="16"/>
        </w:numPr>
        <w:ind w:firstLineChars="0"/>
      </w:pPr>
      <w:r w:rsidRPr="00F9354E">
        <w:rPr>
          <w:rFonts w:hint="eastAsia"/>
        </w:rPr>
        <w:t>遍历list列表，将每一条预测数据的原文做成tensor并送入已训练好的神经网络中去</w:t>
      </w:r>
      <w:r w:rsidR="00983695" w:rsidRPr="00F9354E">
        <w:rPr>
          <w:rFonts w:hint="eastAsia"/>
        </w:rPr>
        <w:t>，拿到预测结果并根据标签还原</w:t>
      </w:r>
      <w:proofErr w:type="gramStart"/>
      <w:r w:rsidR="00983695" w:rsidRPr="00F9354E">
        <w:rPr>
          <w:rFonts w:hint="eastAsia"/>
        </w:rPr>
        <w:t>成比赛</w:t>
      </w:r>
      <w:proofErr w:type="gramEnd"/>
      <w:r w:rsidR="00983695" w:rsidRPr="00F9354E">
        <w:rPr>
          <w:rFonts w:hint="eastAsia"/>
        </w:rPr>
        <w:t>所要求的的数据形式</w:t>
      </w:r>
    </w:p>
    <w:p w:rsidR="00983695" w:rsidRPr="00F9354E" w:rsidRDefault="00983695" w:rsidP="0073741C">
      <w:pPr>
        <w:pStyle w:val="a8"/>
        <w:numPr>
          <w:ilvl w:val="0"/>
          <w:numId w:val="16"/>
        </w:numPr>
        <w:ind w:firstLineChars="0"/>
      </w:pPr>
      <w:r w:rsidRPr="00F9354E">
        <w:rPr>
          <w:rFonts w:hint="eastAsia"/>
        </w:rPr>
        <w:t>将预测结果写入result.txt文件中即可</w:t>
      </w:r>
    </w:p>
    <w:p w:rsidR="00233258" w:rsidRPr="00F9354E" w:rsidRDefault="00233258" w:rsidP="000224CE">
      <w:pPr>
        <w:pStyle w:val="1"/>
        <w:numPr>
          <w:ilvl w:val="0"/>
          <w:numId w:val="1"/>
        </w:numPr>
        <w:rPr>
          <w:rFonts w:ascii="宋体" w:eastAsia="宋体" w:hAnsi="宋体"/>
        </w:rPr>
      </w:pPr>
      <w:bookmarkStart w:id="124" w:name="_Toc44540150"/>
      <w:r w:rsidRPr="00F9354E">
        <w:rPr>
          <w:rFonts w:ascii="宋体" w:eastAsia="宋体" w:hAnsi="宋体" w:hint="eastAsia"/>
        </w:rPr>
        <w:t>结果分析</w:t>
      </w:r>
      <w:bookmarkEnd w:id="124"/>
    </w:p>
    <w:p w:rsidR="008B0EDB" w:rsidRPr="00F9354E" w:rsidRDefault="008B0EDB" w:rsidP="008B0EDB">
      <w:pPr>
        <w:ind w:firstLine="420"/>
        <w:rPr>
          <w:rStyle w:val="aa"/>
          <w:rFonts w:ascii="宋体" w:eastAsia="宋体" w:hAnsi="宋体"/>
          <w:b w:val="0"/>
          <w:color w:val="333333"/>
          <w:szCs w:val="21"/>
          <w:shd w:val="clear" w:color="auto" w:fill="FFFFFF"/>
        </w:rPr>
      </w:pPr>
      <w:r w:rsidRPr="00F9354E">
        <w:rPr>
          <w:rStyle w:val="aa"/>
          <w:rFonts w:ascii="宋体" w:eastAsia="宋体" w:hAnsi="宋体" w:hint="eastAsia"/>
          <w:b w:val="0"/>
          <w:color w:val="333333"/>
          <w:szCs w:val="21"/>
          <w:shd w:val="clear" w:color="auto" w:fill="FFFFFF"/>
        </w:rPr>
        <w:t>目前成绩为：松弛指标F1值为：9</w:t>
      </w:r>
      <w:r w:rsidRPr="00F9354E">
        <w:rPr>
          <w:rStyle w:val="aa"/>
          <w:rFonts w:ascii="宋体" w:eastAsia="宋体" w:hAnsi="宋体"/>
          <w:b w:val="0"/>
          <w:color w:val="333333"/>
          <w:szCs w:val="21"/>
          <w:shd w:val="clear" w:color="auto" w:fill="FFFFFF"/>
        </w:rPr>
        <w:t>2.7</w:t>
      </w:r>
      <w:r w:rsidRPr="00F9354E">
        <w:rPr>
          <w:rStyle w:val="aa"/>
          <w:rFonts w:ascii="宋体" w:eastAsia="宋体" w:hAnsi="宋体" w:hint="eastAsia"/>
          <w:b w:val="0"/>
          <w:color w:val="333333"/>
          <w:szCs w:val="21"/>
          <w:shd w:val="clear" w:color="auto" w:fill="FFFFFF"/>
        </w:rPr>
        <w:t>%</w:t>
      </w:r>
    </w:p>
    <w:p w:rsidR="008B0EDB" w:rsidRPr="00F9354E" w:rsidRDefault="008B0EDB" w:rsidP="008B0EDB">
      <w:pPr>
        <w:ind w:left="1260" w:firstLine="420"/>
        <w:rPr>
          <w:rStyle w:val="aa"/>
          <w:rFonts w:ascii="宋体" w:eastAsia="宋体" w:hAnsi="宋体"/>
          <w:b w:val="0"/>
          <w:color w:val="333333"/>
          <w:szCs w:val="21"/>
          <w:shd w:val="clear" w:color="auto" w:fill="FFFFFF"/>
        </w:rPr>
      </w:pPr>
      <w:r w:rsidRPr="00F9354E">
        <w:rPr>
          <w:rStyle w:val="aa"/>
          <w:rFonts w:ascii="宋体" w:eastAsia="宋体" w:hAnsi="宋体" w:hint="eastAsia"/>
          <w:b w:val="0"/>
          <w:color w:val="333333"/>
          <w:szCs w:val="21"/>
          <w:shd w:val="clear" w:color="auto" w:fill="FFFFFF"/>
        </w:rPr>
        <w:t>严格指标F1值为：8</w:t>
      </w:r>
      <w:r w:rsidRPr="00F9354E">
        <w:rPr>
          <w:rStyle w:val="aa"/>
          <w:rFonts w:ascii="宋体" w:eastAsia="宋体" w:hAnsi="宋体"/>
          <w:b w:val="0"/>
          <w:color w:val="333333"/>
          <w:szCs w:val="21"/>
          <w:shd w:val="clear" w:color="auto" w:fill="FFFFFF"/>
        </w:rPr>
        <w:t>2.5</w:t>
      </w:r>
      <w:r w:rsidRPr="00F9354E">
        <w:rPr>
          <w:rStyle w:val="aa"/>
          <w:rFonts w:ascii="宋体" w:eastAsia="宋体" w:hAnsi="宋体" w:hint="eastAsia"/>
          <w:b w:val="0"/>
          <w:color w:val="333333"/>
          <w:szCs w:val="21"/>
          <w:shd w:val="clear" w:color="auto" w:fill="FFFFFF"/>
        </w:rPr>
        <w:t>%</w:t>
      </w:r>
    </w:p>
    <w:p w:rsidR="000C008F" w:rsidRPr="00F9354E" w:rsidRDefault="00E13E73" w:rsidP="000C008F">
      <w:pPr>
        <w:rPr>
          <w:rFonts w:ascii="宋体" w:eastAsia="宋体" w:hAnsi="宋体"/>
        </w:rPr>
      </w:pPr>
      <w:r w:rsidRPr="00F9354E">
        <w:rPr>
          <w:rFonts w:ascii="宋体" w:eastAsia="宋体" w:hAnsi="宋体"/>
        </w:rPr>
        <w:tab/>
      </w:r>
      <w:r w:rsidRPr="00F9354E">
        <w:rPr>
          <w:rFonts w:ascii="宋体" w:eastAsia="宋体" w:hAnsi="宋体" w:hint="eastAsia"/>
        </w:rPr>
        <w:t>比赛榜首F1值为9</w:t>
      </w:r>
      <w:r w:rsidRPr="00F9354E">
        <w:rPr>
          <w:rFonts w:ascii="宋体" w:eastAsia="宋体" w:hAnsi="宋体"/>
        </w:rPr>
        <w:t>1</w:t>
      </w:r>
      <w:r w:rsidRPr="00F9354E">
        <w:rPr>
          <w:rFonts w:ascii="宋体" w:eastAsia="宋体" w:hAnsi="宋体" w:hint="eastAsia"/>
        </w:rPr>
        <w:t>%</w:t>
      </w:r>
      <w:r w:rsidR="00687284" w:rsidRPr="00F9354E">
        <w:rPr>
          <w:rFonts w:ascii="宋体" w:eastAsia="宋体" w:hAnsi="宋体" w:hint="eastAsia"/>
        </w:rPr>
        <w:t>，第二名F1值为8</w:t>
      </w:r>
      <w:r w:rsidR="00687284" w:rsidRPr="00F9354E">
        <w:rPr>
          <w:rFonts w:ascii="宋体" w:eastAsia="宋体" w:hAnsi="宋体"/>
        </w:rPr>
        <w:t>5.5</w:t>
      </w:r>
      <w:r w:rsidR="00687284" w:rsidRPr="00F9354E">
        <w:rPr>
          <w:rFonts w:ascii="宋体" w:eastAsia="宋体" w:hAnsi="宋体" w:hint="eastAsia"/>
        </w:rPr>
        <w:t>%，由此看来，baseline的模型效果还算乐观，但是和第一名大佬相比，还有很大的差距，在之后的两个月中，我会多尝试其他模型，按照刘小明老师的提议，修改模型以及完善细节性问题。</w:t>
      </w:r>
    </w:p>
    <w:p w:rsidR="00095C11" w:rsidRPr="00F9354E" w:rsidRDefault="00E13E73" w:rsidP="000C008F">
      <w:pPr>
        <w:rPr>
          <w:rFonts w:ascii="宋体" w:eastAsia="宋体" w:hAnsi="宋体"/>
        </w:rPr>
      </w:pPr>
      <w:r w:rsidRPr="00F9354E">
        <w:rPr>
          <w:rFonts w:ascii="宋体" w:eastAsia="宋体" w:hAnsi="宋体" w:hint="eastAsia"/>
          <w:noProof/>
        </w:rPr>
        <w:drawing>
          <wp:inline distT="0" distB="0" distL="0" distR="0" wp14:anchorId="1A0887B2" wp14:editId="544A6D16">
            <wp:extent cx="5274310" cy="44411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KS_NER.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4441190"/>
                    </a:xfrm>
                    <a:prstGeom prst="rect">
                      <a:avLst/>
                    </a:prstGeom>
                  </pic:spPr>
                </pic:pic>
              </a:graphicData>
            </a:graphic>
          </wp:inline>
        </w:drawing>
      </w:r>
    </w:p>
    <w:p w:rsidR="00E13E73" w:rsidRPr="00F9354E" w:rsidRDefault="00095C11" w:rsidP="00095C11">
      <w:pPr>
        <w:widowControl/>
        <w:jc w:val="left"/>
        <w:rPr>
          <w:rFonts w:ascii="宋体" w:eastAsia="宋体" w:hAnsi="宋体"/>
        </w:rPr>
      </w:pPr>
      <w:r w:rsidRPr="00F9354E">
        <w:rPr>
          <w:rFonts w:ascii="宋体" w:eastAsia="宋体" w:hAnsi="宋体"/>
        </w:rPr>
        <w:br w:type="page"/>
      </w:r>
    </w:p>
    <w:p w:rsidR="00233258" w:rsidRPr="00F9354E" w:rsidRDefault="00233258" w:rsidP="000224CE">
      <w:pPr>
        <w:pStyle w:val="1"/>
        <w:numPr>
          <w:ilvl w:val="0"/>
          <w:numId w:val="1"/>
        </w:numPr>
        <w:rPr>
          <w:rFonts w:ascii="宋体" w:eastAsia="宋体" w:hAnsi="宋体"/>
        </w:rPr>
      </w:pPr>
      <w:bookmarkStart w:id="125" w:name="_Toc44540151"/>
      <w:r w:rsidRPr="00F9354E">
        <w:rPr>
          <w:rFonts w:ascii="宋体" w:eastAsia="宋体" w:hAnsi="宋体" w:hint="eastAsia"/>
        </w:rPr>
        <w:lastRenderedPageBreak/>
        <w:t>存在问题</w:t>
      </w:r>
      <w:bookmarkEnd w:id="125"/>
    </w:p>
    <w:p w:rsidR="000C008F" w:rsidRPr="00F9354E" w:rsidRDefault="00CC456B" w:rsidP="00CC456B">
      <w:pPr>
        <w:pStyle w:val="a8"/>
        <w:numPr>
          <w:ilvl w:val="0"/>
          <w:numId w:val="15"/>
        </w:numPr>
        <w:ind w:firstLineChars="0"/>
      </w:pPr>
      <w:r w:rsidRPr="00F9354E">
        <w:rPr>
          <w:rFonts w:hint="eastAsia"/>
        </w:rPr>
        <w:t>官方提供的</w:t>
      </w:r>
      <w:r w:rsidR="00D47749">
        <w:rPr>
          <w:rFonts w:hint="eastAsia"/>
        </w:rPr>
        <w:t>voc</w:t>
      </w:r>
      <w:r w:rsidRPr="00F9354E">
        <w:rPr>
          <w:rFonts w:hint="eastAsia"/>
        </w:rPr>
        <w:t>ab使用导致F1值不升反降</w:t>
      </w:r>
    </w:p>
    <w:p w:rsidR="00CC456B" w:rsidRPr="00F9354E" w:rsidRDefault="00CC456B" w:rsidP="00CC456B">
      <w:pPr>
        <w:pStyle w:val="a8"/>
        <w:numPr>
          <w:ilvl w:val="0"/>
          <w:numId w:val="15"/>
        </w:numPr>
        <w:ind w:firstLineChars="0"/>
      </w:pPr>
      <w:r w:rsidRPr="00F9354E">
        <w:rPr>
          <w:rFonts w:hint="eastAsia"/>
        </w:rPr>
        <w:t>模型优劣</w:t>
      </w:r>
      <w:proofErr w:type="gramStart"/>
      <w:r w:rsidRPr="00F9354E">
        <w:rPr>
          <w:rFonts w:hint="eastAsia"/>
        </w:rPr>
        <w:t>待分析</w:t>
      </w:r>
      <w:proofErr w:type="gramEnd"/>
      <w:r w:rsidRPr="00F9354E">
        <w:rPr>
          <w:rFonts w:hint="eastAsia"/>
        </w:rPr>
        <w:t>验证</w:t>
      </w:r>
    </w:p>
    <w:p w:rsidR="00CC456B" w:rsidRPr="00F9354E" w:rsidRDefault="00CC456B" w:rsidP="00CC456B">
      <w:pPr>
        <w:pStyle w:val="a8"/>
        <w:numPr>
          <w:ilvl w:val="0"/>
          <w:numId w:val="15"/>
        </w:numPr>
        <w:ind w:firstLineChars="0"/>
      </w:pPr>
      <w:r w:rsidRPr="00F9354E">
        <w:rPr>
          <w:rFonts w:hint="eastAsia"/>
        </w:rPr>
        <w:t>数据不均衡问题</w:t>
      </w:r>
    </w:p>
    <w:p w:rsidR="00CC456B" w:rsidRPr="00F9354E" w:rsidRDefault="00CC456B" w:rsidP="00CC456B">
      <w:pPr>
        <w:pStyle w:val="a8"/>
        <w:numPr>
          <w:ilvl w:val="0"/>
          <w:numId w:val="15"/>
        </w:numPr>
        <w:ind w:firstLineChars="0"/>
      </w:pPr>
      <w:r w:rsidRPr="00F9354E">
        <w:rPr>
          <w:rFonts w:hint="eastAsia"/>
        </w:rPr>
        <w:t>数据</w:t>
      </w:r>
      <w:proofErr w:type="gramStart"/>
      <w:r w:rsidRPr="00F9354E">
        <w:rPr>
          <w:rFonts w:hint="eastAsia"/>
        </w:rPr>
        <w:t>不</w:t>
      </w:r>
      <w:proofErr w:type="gramEnd"/>
      <w:r w:rsidRPr="00F9354E">
        <w:rPr>
          <w:rFonts w:hint="eastAsia"/>
        </w:rPr>
        <w:t>标准问题（以逗号为首或双逗号连着）</w:t>
      </w:r>
    </w:p>
    <w:p w:rsidR="00A479CE" w:rsidRPr="00F9354E" w:rsidRDefault="00043243" w:rsidP="00043243">
      <w:pPr>
        <w:pStyle w:val="1"/>
        <w:numPr>
          <w:ilvl w:val="0"/>
          <w:numId w:val="1"/>
        </w:numPr>
        <w:rPr>
          <w:rFonts w:ascii="宋体" w:eastAsia="宋体" w:hAnsi="宋体"/>
        </w:rPr>
      </w:pPr>
      <w:bookmarkStart w:id="126" w:name="_Toc44540152"/>
      <w:r w:rsidRPr="00F9354E">
        <w:rPr>
          <w:rFonts w:ascii="宋体" w:eastAsia="宋体" w:hAnsi="宋体" w:hint="eastAsia"/>
        </w:rPr>
        <w:t>总结</w:t>
      </w:r>
      <w:bookmarkEnd w:id="126"/>
    </w:p>
    <w:p w:rsidR="000E28A1" w:rsidRDefault="00C57194" w:rsidP="00C57194">
      <w:pPr>
        <w:ind w:firstLine="420"/>
        <w:rPr>
          <w:rFonts w:ascii="宋体" w:eastAsia="宋体" w:hAnsi="宋体"/>
        </w:rPr>
      </w:pPr>
      <w:r w:rsidRPr="00F9354E">
        <w:rPr>
          <w:rFonts w:ascii="宋体" w:eastAsia="宋体" w:hAnsi="宋体" w:hint="eastAsia"/>
        </w:rPr>
        <w:t>时间匆匆不等人，感觉像是一瞬间，大三的下学期就要过去了，回首这个学期，因为疫情的原因，我们没能和老师们如期而至的在学校见面，但是我们也在家里按部就班的上着网课，与此同时，我的实训内容也在进行着，在</w:t>
      </w:r>
      <w:r w:rsidRPr="00F9354E">
        <w:rPr>
          <w:rFonts w:ascii="宋体" w:eastAsia="宋体" w:hAnsi="宋体"/>
        </w:rPr>
        <w:t>15</w:t>
      </w:r>
      <w:r w:rsidRPr="00F9354E">
        <w:rPr>
          <w:rFonts w:ascii="宋体" w:eastAsia="宋体" w:hAnsi="宋体" w:hint="eastAsia"/>
        </w:rPr>
        <w:t>周之前，我参加了2</w:t>
      </w:r>
      <w:r w:rsidRPr="00F9354E">
        <w:rPr>
          <w:rFonts w:ascii="宋体" w:eastAsia="宋体" w:hAnsi="宋体"/>
        </w:rPr>
        <w:t>020</w:t>
      </w:r>
      <w:r w:rsidRPr="00F9354E">
        <w:rPr>
          <w:rFonts w:ascii="宋体" w:eastAsia="宋体" w:hAnsi="宋体" w:hint="eastAsia"/>
        </w:rPr>
        <w:t>语言与智能技术竞赛中的关系抽取任务赛道，这个任务是在</w:t>
      </w:r>
      <w:r w:rsidRPr="00F9354E">
        <w:rPr>
          <w:rFonts w:ascii="宋体" w:eastAsia="宋体" w:hAnsi="宋体"/>
        </w:rPr>
        <w:t>2020/5/20</w:t>
      </w:r>
      <w:r w:rsidRPr="00F9354E">
        <w:rPr>
          <w:rFonts w:ascii="宋体" w:eastAsia="宋体" w:hAnsi="宋体" w:hint="eastAsia"/>
        </w:rPr>
        <w:t>截止提交测试结果，然后我开始了期末复习，在1</w:t>
      </w:r>
      <w:r w:rsidRPr="00F9354E">
        <w:rPr>
          <w:rFonts w:ascii="宋体" w:eastAsia="宋体" w:hAnsi="宋体"/>
        </w:rPr>
        <w:t>7</w:t>
      </w:r>
      <w:r w:rsidRPr="00F9354E">
        <w:rPr>
          <w:rFonts w:ascii="宋体" w:eastAsia="宋体" w:hAnsi="宋体" w:hint="eastAsia"/>
        </w:rPr>
        <w:t>周周三（6月1</w:t>
      </w:r>
      <w:r w:rsidRPr="00F9354E">
        <w:rPr>
          <w:rFonts w:ascii="宋体" w:eastAsia="宋体" w:hAnsi="宋体"/>
        </w:rPr>
        <w:t>0</w:t>
      </w:r>
      <w:r w:rsidRPr="00F9354E">
        <w:rPr>
          <w:rFonts w:ascii="宋体" w:eastAsia="宋体" w:hAnsi="宋体" w:hint="eastAsia"/>
        </w:rPr>
        <w:t>日），我的期末考试圆满结束，我就给CCKS</w:t>
      </w:r>
      <w:r w:rsidRPr="00F9354E">
        <w:rPr>
          <w:rFonts w:ascii="宋体" w:eastAsia="宋体" w:hAnsi="宋体"/>
        </w:rPr>
        <w:t>2020_NER</w:t>
      </w:r>
      <w:r w:rsidRPr="00F9354E">
        <w:rPr>
          <w:rFonts w:ascii="宋体" w:eastAsia="宋体" w:hAnsi="宋体" w:hint="eastAsia"/>
        </w:rPr>
        <w:t>的主办方清华大学知识工程实验室的张江涛老师发送了参赛报名的邮件，也是在1</w:t>
      </w:r>
      <w:r w:rsidRPr="00F9354E">
        <w:rPr>
          <w:rFonts w:ascii="宋体" w:eastAsia="宋体" w:hAnsi="宋体"/>
        </w:rPr>
        <w:t>8</w:t>
      </w:r>
      <w:r w:rsidRPr="00F9354E">
        <w:rPr>
          <w:rFonts w:ascii="宋体" w:eastAsia="宋体" w:hAnsi="宋体" w:hint="eastAsia"/>
        </w:rPr>
        <w:t>周的周一（6月1</w:t>
      </w:r>
      <w:r w:rsidRPr="00F9354E">
        <w:rPr>
          <w:rFonts w:ascii="宋体" w:eastAsia="宋体" w:hAnsi="宋体"/>
        </w:rPr>
        <w:t>5</w:t>
      </w:r>
      <w:r w:rsidRPr="00F9354E">
        <w:rPr>
          <w:rFonts w:ascii="宋体" w:eastAsia="宋体" w:hAnsi="宋体" w:hint="eastAsia"/>
        </w:rPr>
        <w:t>日）收到张老师的回复</w:t>
      </w:r>
      <w:r w:rsidR="00F9354E" w:rsidRPr="00F9354E">
        <w:rPr>
          <w:rFonts w:ascii="宋体" w:eastAsia="宋体" w:hAnsi="宋体" w:hint="eastAsia"/>
        </w:rPr>
        <w:t>，成功报名并签署数据使用承诺书，然后我就对我的baseline模型开始进行设计，测试，实验工作。</w:t>
      </w:r>
    </w:p>
    <w:p w:rsidR="008868E3" w:rsidRPr="009849E2" w:rsidRDefault="008868E3" w:rsidP="008868E3">
      <w:pPr>
        <w:ind w:firstLine="420"/>
        <w:rPr>
          <w:rFonts w:ascii="宋体" w:eastAsia="宋体" w:hAnsi="宋体"/>
        </w:rPr>
      </w:pPr>
      <w:r>
        <w:rPr>
          <w:rFonts w:ascii="宋体" w:eastAsia="宋体" w:hAnsi="宋体" w:hint="eastAsia"/>
        </w:rPr>
        <w:t>通过参加本次CCKS2020_</w:t>
      </w:r>
      <w:r>
        <w:rPr>
          <w:rFonts w:ascii="宋体" w:eastAsia="宋体" w:hAnsi="宋体"/>
        </w:rPr>
        <w:t>NER</w:t>
      </w:r>
      <w:r>
        <w:rPr>
          <w:rFonts w:ascii="宋体" w:eastAsia="宋体" w:hAnsi="宋体" w:hint="eastAsia"/>
        </w:rPr>
        <w:t>的比赛，</w:t>
      </w:r>
      <w:r w:rsidRPr="009849E2">
        <w:rPr>
          <w:rFonts w:ascii="宋体" w:eastAsia="宋体" w:hAnsi="宋体" w:hint="eastAsia"/>
        </w:rPr>
        <w:t>让我们学到了很多普通开发学不到的知识，接触到了面向中文电子病历的医疗实体抽取，当今社会的需求已远远不仅仅是局限于普通的应用开发，而是想让机器“活”起来，也真的实实在在把这项技术不断突破并应用到实用的生活中，</w:t>
      </w:r>
      <w:r w:rsidR="00D42E48" w:rsidRPr="009849E2">
        <w:rPr>
          <w:rFonts w:ascii="宋体" w:eastAsia="宋体" w:hAnsi="宋体" w:hint="eastAsia"/>
        </w:rPr>
        <w:t>对于一个特定的领域，机器也可以通</w:t>
      </w:r>
      <w:bookmarkStart w:id="127" w:name="_GoBack"/>
      <w:bookmarkEnd w:id="127"/>
      <w:r w:rsidR="00D42E48" w:rsidRPr="009849E2">
        <w:rPr>
          <w:rFonts w:ascii="宋体" w:eastAsia="宋体" w:hAnsi="宋体" w:hint="eastAsia"/>
        </w:rPr>
        <w:t>过人工的方式进行训练，变得更加智能化，更加高效的服务于人类。</w:t>
      </w:r>
      <w:r w:rsidRPr="009849E2">
        <w:rPr>
          <w:rFonts w:ascii="宋体" w:eastAsia="宋体" w:hAnsi="宋体" w:hint="eastAsia"/>
        </w:rPr>
        <w:t>作为一个计算机系软件工程的学生，身处信息化时代，知识日新月异，让我对IT行业的发展趋势有了更深的了解。</w:t>
      </w:r>
    </w:p>
    <w:p w:rsidR="008868E3" w:rsidRPr="009849E2" w:rsidRDefault="007A0009" w:rsidP="00D42E48">
      <w:pPr>
        <w:ind w:firstLine="420"/>
        <w:rPr>
          <w:rFonts w:ascii="宋体" w:eastAsia="宋体" w:hAnsi="宋体"/>
        </w:rPr>
      </w:pPr>
      <w:r w:rsidRPr="009849E2">
        <w:rPr>
          <w:rFonts w:ascii="宋体" w:eastAsia="宋体" w:hAnsi="宋体"/>
        </w:rPr>
        <w:t>对于收获，这个过程确实学习到了很多关于神经网络的知识，有了很大的提升，但相比于知识的收获，又有其他方面起到了很大的作用，其中就包括问题的解决和新知识的获取途径与学习方法。</w:t>
      </w:r>
      <w:r w:rsidRPr="009849E2">
        <w:rPr>
          <w:rFonts w:ascii="宋体" w:eastAsia="宋体" w:hAnsi="宋体" w:hint="eastAsia"/>
        </w:rPr>
        <w:t>（1）</w:t>
      </w:r>
      <w:r w:rsidRPr="009849E2">
        <w:rPr>
          <w:rFonts w:ascii="宋体" w:eastAsia="宋体" w:hAnsi="宋体"/>
        </w:rPr>
        <w:t>问题解决：要抱有一个很正常的心态去正面对待问题，因为</w:t>
      </w:r>
      <w:r w:rsidR="009849E2" w:rsidRPr="009849E2">
        <w:rPr>
          <w:rFonts w:ascii="宋体" w:eastAsia="宋体" w:hAnsi="宋体" w:hint="eastAsia"/>
        </w:rPr>
        <w:t>问</w:t>
      </w:r>
      <w:r w:rsidRPr="009849E2">
        <w:rPr>
          <w:rFonts w:ascii="宋体" w:eastAsia="宋体" w:hAnsi="宋体"/>
        </w:rPr>
        <w:t>题总会有，也不可能解决完，只有一个很正确的态度和解决思路才是这个过程最需要掌握的东西，这点还需要继续</w:t>
      </w:r>
      <w:r w:rsidR="009849E2" w:rsidRPr="009849E2">
        <w:rPr>
          <w:rFonts w:ascii="宋体" w:eastAsia="宋体" w:hAnsi="宋体" w:hint="eastAsia"/>
        </w:rPr>
        <w:t>加</w:t>
      </w:r>
      <w:r w:rsidRPr="009849E2">
        <w:rPr>
          <w:rFonts w:ascii="宋体" w:eastAsia="宋体" w:hAnsi="宋体"/>
        </w:rPr>
        <w:t>强，心态一定要平静。</w:t>
      </w:r>
      <w:r w:rsidRPr="009849E2">
        <w:rPr>
          <w:rFonts w:ascii="宋体" w:eastAsia="宋体" w:hAnsi="宋体" w:hint="eastAsia"/>
        </w:rPr>
        <w:t>（2）</w:t>
      </w:r>
      <w:r w:rsidRPr="009849E2">
        <w:rPr>
          <w:rFonts w:ascii="宋体" w:eastAsia="宋体" w:hAnsi="宋体"/>
        </w:rPr>
        <w:t>新知识的获取：这学期很大一部分都是老师的知道，老师有很大的</w:t>
      </w:r>
      <w:proofErr w:type="gramStart"/>
      <w:r w:rsidRPr="009849E2">
        <w:rPr>
          <w:rFonts w:ascii="宋体" w:eastAsia="宋体" w:hAnsi="宋体"/>
        </w:rPr>
        <w:t>宏局观</w:t>
      </w:r>
      <w:proofErr w:type="gramEnd"/>
      <w:r w:rsidRPr="009849E2">
        <w:rPr>
          <w:rFonts w:ascii="宋体" w:eastAsia="宋体" w:hAnsi="宋体"/>
        </w:rPr>
        <w:t>，这也是知识储备的象征，所以知识获取一面方需要老师的指导，一方面也需要靠自己学会如何搜集知识。</w:t>
      </w:r>
      <w:r w:rsidRPr="009849E2">
        <w:rPr>
          <w:rFonts w:ascii="宋体" w:eastAsia="宋体" w:hAnsi="宋体" w:hint="eastAsia"/>
        </w:rPr>
        <w:t>（3）</w:t>
      </w:r>
      <w:r w:rsidRPr="009849E2">
        <w:rPr>
          <w:rFonts w:ascii="宋体" w:eastAsia="宋体" w:hAnsi="宋体"/>
        </w:rPr>
        <w:t>学习方法：老师给我们一个新的思路改变了以前的学习固定思维，在面对较难的问题时，可以尝试先实践或者找到</w:t>
      </w:r>
      <w:proofErr w:type="gramStart"/>
      <w:r w:rsidRPr="009849E2">
        <w:rPr>
          <w:rFonts w:ascii="宋体" w:eastAsia="宋体" w:hAnsi="宋体"/>
        </w:rPr>
        <w:t>已实践</w:t>
      </w:r>
      <w:proofErr w:type="gramEnd"/>
      <w:r w:rsidRPr="009849E2">
        <w:rPr>
          <w:rFonts w:ascii="宋体" w:eastAsia="宋体" w:hAnsi="宋体"/>
        </w:rPr>
        <w:t>的，然后进一步学习，这样有时候会很大的提升你的效率，减少迷茫，也会给你很多想象，加深理解，在适当的情况下不失为一种很棒的学习思路。</w:t>
      </w:r>
    </w:p>
    <w:p w:rsidR="00F9354E" w:rsidRPr="00F9354E" w:rsidRDefault="00C0113B" w:rsidP="00F9354E">
      <w:pPr>
        <w:ind w:firstLine="420"/>
        <w:rPr>
          <w:rFonts w:ascii="宋体" w:eastAsia="宋体" w:hAnsi="宋体"/>
        </w:rPr>
      </w:pPr>
      <w:r>
        <w:rPr>
          <w:rFonts w:ascii="宋体" w:eastAsia="宋体" w:hAnsi="宋体" w:hint="eastAsia"/>
        </w:rPr>
        <w:t>在参与本次比赛的</w:t>
      </w:r>
      <w:r w:rsidR="00F9354E" w:rsidRPr="00F9354E">
        <w:rPr>
          <w:rFonts w:ascii="宋体" w:eastAsia="宋体" w:hAnsi="宋体" w:hint="eastAsia"/>
        </w:rPr>
        <w:t>过程中，也让我学会了克服困难，学会了自学的方法，知道了一项技术的官方文档的重要性，深刻了团队共同开发的好处和团结协作的必要性，一个团队的成员在一起共同学习，营造一个良好的研究开发环境的重要性，大家有理解不透彻的地方，在一起互相帮助的温暖与开心。</w:t>
      </w:r>
    </w:p>
    <w:p w:rsidR="00F9354E" w:rsidRPr="00F9354E" w:rsidRDefault="00F9354E" w:rsidP="00F9354E">
      <w:pPr>
        <w:ind w:firstLineChars="200" w:firstLine="420"/>
        <w:rPr>
          <w:rFonts w:ascii="宋体" w:eastAsia="宋体" w:hAnsi="宋体"/>
        </w:rPr>
      </w:pPr>
      <w:r w:rsidRPr="00F9354E">
        <w:rPr>
          <w:rFonts w:ascii="宋体" w:eastAsia="宋体" w:hAnsi="宋体" w:hint="eastAsia"/>
        </w:rPr>
        <w:t>在报告的最后，我谨代表我们小组全体成员对刘小明老师表示由衷的感谢！刘老师在指导过程中有重点有计划，才使得我们的学习、研究与开发工作顺利开展。路漫漫其修远兮，吾将上下而求索。我会带领着整个AI团队不忘初心，继续奋斗，坚持始终是我的信念！</w:t>
      </w:r>
    </w:p>
    <w:sectPr w:rsidR="00F9354E" w:rsidRPr="00F9354E">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B58" w:rsidRDefault="002A2B58" w:rsidP="00A6599A">
      <w:r>
        <w:separator/>
      </w:r>
    </w:p>
  </w:endnote>
  <w:endnote w:type="continuationSeparator" w:id="0">
    <w:p w:rsidR="002A2B58" w:rsidRDefault="002A2B58" w:rsidP="00A65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B58" w:rsidRDefault="002A2B58" w:rsidP="00A6599A">
      <w:r>
        <w:separator/>
      </w:r>
    </w:p>
  </w:footnote>
  <w:footnote w:type="continuationSeparator" w:id="0">
    <w:p w:rsidR="002A2B58" w:rsidRDefault="002A2B58" w:rsidP="00A65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C14" w:rsidRDefault="00B90C14" w:rsidP="005648AF">
    <w:pPr>
      <w:pStyle w:val="a3"/>
      <w:jc w:val="right"/>
    </w:pPr>
    <w:r>
      <w:rPr>
        <w:rFonts w:hint="eastAsia"/>
      </w:rPr>
      <w:t>CCKS</w:t>
    </w:r>
    <w:r>
      <w:t>2020_</w:t>
    </w:r>
    <w:r>
      <w:rPr>
        <w:rFonts w:hint="eastAsia"/>
      </w:rPr>
      <w:t>NER面向中文电子病历的医疗实体抽取报告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4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803F2B"/>
    <w:multiLevelType w:val="multilevel"/>
    <w:tmpl w:val="CBE0FF4E"/>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375B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44148F"/>
    <w:multiLevelType w:val="hybridMultilevel"/>
    <w:tmpl w:val="53A2017E"/>
    <w:lvl w:ilvl="0" w:tplc="C6CC3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543631"/>
    <w:multiLevelType w:val="hybridMultilevel"/>
    <w:tmpl w:val="A2228E32"/>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893EE5"/>
    <w:multiLevelType w:val="multilevel"/>
    <w:tmpl w:val="005293D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159D4AA8"/>
    <w:multiLevelType w:val="hybridMultilevel"/>
    <w:tmpl w:val="5830A356"/>
    <w:lvl w:ilvl="0" w:tplc="E59E6B0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2D3230C"/>
    <w:multiLevelType w:val="multilevel"/>
    <w:tmpl w:val="10A8715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2D414F2E"/>
    <w:multiLevelType w:val="multilevel"/>
    <w:tmpl w:val="1726571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1E00DC1"/>
    <w:multiLevelType w:val="hybridMultilevel"/>
    <w:tmpl w:val="CD9ECDBE"/>
    <w:lvl w:ilvl="0" w:tplc="4F5A85E2">
      <w:start w:val="1"/>
      <w:numFmt w:val="lowerLetter"/>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0" w15:restartNumberingAfterBreak="0">
    <w:nsid w:val="34804E04"/>
    <w:multiLevelType w:val="hybridMultilevel"/>
    <w:tmpl w:val="9D3C6FE2"/>
    <w:lvl w:ilvl="0" w:tplc="FD24E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AB2349"/>
    <w:multiLevelType w:val="hybridMultilevel"/>
    <w:tmpl w:val="6B4496AC"/>
    <w:lvl w:ilvl="0" w:tplc="1E04DF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2325305"/>
    <w:multiLevelType w:val="multilevel"/>
    <w:tmpl w:val="7006F42C"/>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70D272EC"/>
    <w:multiLevelType w:val="multilevel"/>
    <w:tmpl w:val="1726571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74761D37"/>
    <w:multiLevelType w:val="hybridMultilevel"/>
    <w:tmpl w:val="89FC0890"/>
    <w:lvl w:ilvl="0" w:tplc="F0B02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86F05BC"/>
    <w:multiLevelType w:val="hybridMultilevel"/>
    <w:tmpl w:val="4C4A2946"/>
    <w:lvl w:ilvl="0" w:tplc="E59E6B0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8"/>
  </w:num>
  <w:num w:numId="3">
    <w:abstractNumId w:val="9"/>
  </w:num>
  <w:num w:numId="4">
    <w:abstractNumId w:val="2"/>
  </w:num>
  <w:num w:numId="5">
    <w:abstractNumId w:val="0"/>
  </w:num>
  <w:num w:numId="6">
    <w:abstractNumId w:val="13"/>
  </w:num>
  <w:num w:numId="7">
    <w:abstractNumId w:val="3"/>
  </w:num>
  <w:num w:numId="8">
    <w:abstractNumId w:val="6"/>
  </w:num>
  <w:num w:numId="9">
    <w:abstractNumId w:val="15"/>
  </w:num>
  <w:num w:numId="10">
    <w:abstractNumId w:val="5"/>
  </w:num>
  <w:num w:numId="11">
    <w:abstractNumId w:val="12"/>
  </w:num>
  <w:num w:numId="12">
    <w:abstractNumId w:val="7"/>
  </w:num>
  <w:num w:numId="13">
    <w:abstractNumId w:val="1"/>
  </w:num>
  <w:num w:numId="14">
    <w:abstractNumId w:val="10"/>
  </w:num>
  <w:num w:numId="15">
    <w:abstractNumId w:val="14"/>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862"/>
    <w:rsid w:val="000224CE"/>
    <w:rsid w:val="00043243"/>
    <w:rsid w:val="00055DB7"/>
    <w:rsid w:val="00056CF9"/>
    <w:rsid w:val="00064C18"/>
    <w:rsid w:val="00070167"/>
    <w:rsid w:val="00080EE7"/>
    <w:rsid w:val="00095C11"/>
    <w:rsid w:val="000B2900"/>
    <w:rsid w:val="000B5898"/>
    <w:rsid w:val="000C008F"/>
    <w:rsid w:val="000C2424"/>
    <w:rsid w:val="000E2239"/>
    <w:rsid w:val="000E24A5"/>
    <w:rsid w:val="000E28A1"/>
    <w:rsid w:val="000F5174"/>
    <w:rsid w:val="0011179E"/>
    <w:rsid w:val="001171ED"/>
    <w:rsid w:val="00135E01"/>
    <w:rsid w:val="001375E8"/>
    <w:rsid w:val="001436E7"/>
    <w:rsid w:val="00144489"/>
    <w:rsid w:val="001652EE"/>
    <w:rsid w:val="00174FFF"/>
    <w:rsid w:val="001A07CC"/>
    <w:rsid w:val="001C1B01"/>
    <w:rsid w:val="001E001C"/>
    <w:rsid w:val="00217143"/>
    <w:rsid w:val="00226746"/>
    <w:rsid w:val="002326AC"/>
    <w:rsid w:val="00233258"/>
    <w:rsid w:val="00262762"/>
    <w:rsid w:val="00284B58"/>
    <w:rsid w:val="00286460"/>
    <w:rsid w:val="002954CC"/>
    <w:rsid w:val="00297643"/>
    <w:rsid w:val="002A11C6"/>
    <w:rsid w:val="002A1B29"/>
    <w:rsid w:val="002A2B58"/>
    <w:rsid w:val="002B32D6"/>
    <w:rsid w:val="002C3B65"/>
    <w:rsid w:val="002D332C"/>
    <w:rsid w:val="002E4E2D"/>
    <w:rsid w:val="002F6B38"/>
    <w:rsid w:val="00350E25"/>
    <w:rsid w:val="003564DA"/>
    <w:rsid w:val="00382D69"/>
    <w:rsid w:val="003F57C0"/>
    <w:rsid w:val="003F7CBE"/>
    <w:rsid w:val="0040075A"/>
    <w:rsid w:val="004069C3"/>
    <w:rsid w:val="00410030"/>
    <w:rsid w:val="00447523"/>
    <w:rsid w:val="00467215"/>
    <w:rsid w:val="004724FE"/>
    <w:rsid w:val="00474F55"/>
    <w:rsid w:val="004973DF"/>
    <w:rsid w:val="004C3FE9"/>
    <w:rsid w:val="004D0467"/>
    <w:rsid w:val="004D4170"/>
    <w:rsid w:val="00535301"/>
    <w:rsid w:val="00537169"/>
    <w:rsid w:val="00537639"/>
    <w:rsid w:val="0054244A"/>
    <w:rsid w:val="005648AF"/>
    <w:rsid w:val="00586321"/>
    <w:rsid w:val="005B5499"/>
    <w:rsid w:val="00655F26"/>
    <w:rsid w:val="00687284"/>
    <w:rsid w:val="00697384"/>
    <w:rsid w:val="006A5EB6"/>
    <w:rsid w:val="006D0630"/>
    <w:rsid w:val="006D24EE"/>
    <w:rsid w:val="006E7DAE"/>
    <w:rsid w:val="00702D9B"/>
    <w:rsid w:val="0073741C"/>
    <w:rsid w:val="0076277B"/>
    <w:rsid w:val="007647FC"/>
    <w:rsid w:val="00794D2B"/>
    <w:rsid w:val="007A0009"/>
    <w:rsid w:val="007A5EA0"/>
    <w:rsid w:val="007B6539"/>
    <w:rsid w:val="007C0859"/>
    <w:rsid w:val="007C0DDB"/>
    <w:rsid w:val="007C1E49"/>
    <w:rsid w:val="007D6503"/>
    <w:rsid w:val="008045B3"/>
    <w:rsid w:val="00864DA7"/>
    <w:rsid w:val="00871A70"/>
    <w:rsid w:val="008868E3"/>
    <w:rsid w:val="008954DB"/>
    <w:rsid w:val="008B0EDB"/>
    <w:rsid w:val="008C22B5"/>
    <w:rsid w:val="00902C1F"/>
    <w:rsid w:val="00910137"/>
    <w:rsid w:val="0093345F"/>
    <w:rsid w:val="0097057D"/>
    <w:rsid w:val="00970E04"/>
    <w:rsid w:val="00975B35"/>
    <w:rsid w:val="00983695"/>
    <w:rsid w:val="009849E2"/>
    <w:rsid w:val="009A4134"/>
    <w:rsid w:val="009A55D4"/>
    <w:rsid w:val="009A64AC"/>
    <w:rsid w:val="009B5873"/>
    <w:rsid w:val="009D7DC9"/>
    <w:rsid w:val="00A01477"/>
    <w:rsid w:val="00A175D8"/>
    <w:rsid w:val="00A313E5"/>
    <w:rsid w:val="00A37AE3"/>
    <w:rsid w:val="00A479CE"/>
    <w:rsid w:val="00A53926"/>
    <w:rsid w:val="00A61DDE"/>
    <w:rsid w:val="00A6599A"/>
    <w:rsid w:val="00A81B8F"/>
    <w:rsid w:val="00A84030"/>
    <w:rsid w:val="00A90367"/>
    <w:rsid w:val="00AA15BF"/>
    <w:rsid w:val="00AB35CC"/>
    <w:rsid w:val="00AB5880"/>
    <w:rsid w:val="00AE0A94"/>
    <w:rsid w:val="00AF4D1F"/>
    <w:rsid w:val="00B741CC"/>
    <w:rsid w:val="00B87728"/>
    <w:rsid w:val="00B90C14"/>
    <w:rsid w:val="00BA3255"/>
    <w:rsid w:val="00BC12CA"/>
    <w:rsid w:val="00BD5A1F"/>
    <w:rsid w:val="00BD77F6"/>
    <w:rsid w:val="00C0113B"/>
    <w:rsid w:val="00C017CE"/>
    <w:rsid w:val="00C06405"/>
    <w:rsid w:val="00C16225"/>
    <w:rsid w:val="00C36108"/>
    <w:rsid w:val="00C57194"/>
    <w:rsid w:val="00C658FC"/>
    <w:rsid w:val="00C65B80"/>
    <w:rsid w:val="00C6657E"/>
    <w:rsid w:val="00C74B15"/>
    <w:rsid w:val="00C92EFF"/>
    <w:rsid w:val="00C95DE0"/>
    <w:rsid w:val="00CC456B"/>
    <w:rsid w:val="00CE5BB1"/>
    <w:rsid w:val="00CE75B3"/>
    <w:rsid w:val="00D42E48"/>
    <w:rsid w:val="00D46F2A"/>
    <w:rsid w:val="00D47749"/>
    <w:rsid w:val="00D523D4"/>
    <w:rsid w:val="00D87E80"/>
    <w:rsid w:val="00D958A5"/>
    <w:rsid w:val="00DA508D"/>
    <w:rsid w:val="00DB21D9"/>
    <w:rsid w:val="00DB346D"/>
    <w:rsid w:val="00DC254A"/>
    <w:rsid w:val="00DD39EA"/>
    <w:rsid w:val="00DE0E07"/>
    <w:rsid w:val="00DE670C"/>
    <w:rsid w:val="00DF2862"/>
    <w:rsid w:val="00E13E73"/>
    <w:rsid w:val="00E53EDF"/>
    <w:rsid w:val="00E62730"/>
    <w:rsid w:val="00E67468"/>
    <w:rsid w:val="00E835B7"/>
    <w:rsid w:val="00EB7502"/>
    <w:rsid w:val="00EC018E"/>
    <w:rsid w:val="00EF6E34"/>
    <w:rsid w:val="00F01851"/>
    <w:rsid w:val="00F058EE"/>
    <w:rsid w:val="00F155F6"/>
    <w:rsid w:val="00F213DE"/>
    <w:rsid w:val="00F35E45"/>
    <w:rsid w:val="00F36A4A"/>
    <w:rsid w:val="00F537E2"/>
    <w:rsid w:val="00F74E31"/>
    <w:rsid w:val="00F9354E"/>
    <w:rsid w:val="00FA5D0E"/>
    <w:rsid w:val="00FB4989"/>
    <w:rsid w:val="00FD1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2758"/>
  <w15:chartTrackingRefBased/>
  <w15:docId w15:val="{5412AF18-194A-46E5-AA59-16D83842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6C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41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61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59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599A"/>
    <w:rPr>
      <w:sz w:val="18"/>
      <w:szCs w:val="18"/>
    </w:rPr>
  </w:style>
  <w:style w:type="paragraph" w:styleId="a5">
    <w:name w:val="footer"/>
    <w:basedOn w:val="a"/>
    <w:link w:val="a6"/>
    <w:uiPriority w:val="99"/>
    <w:unhideWhenUsed/>
    <w:rsid w:val="00A6599A"/>
    <w:pPr>
      <w:tabs>
        <w:tab w:val="center" w:pos="4153"/>
        <w:tab w:val="right" w:pos="8306"/>
      </w:tabs>
      <w:snapToGrid w:val="0"/>
      <w:jc w:val="left"/>
    </w:pPr>
    <w:rPr>
      <w:sz w:val="18"/>
      <w:szCs w:val="18"/>
    </w:rPr>
  </w:style>
  <w:style w:type="character" w:customStyle="1" w:styleId="a6">
    <w:name w:val="页脚 字符"/>
    <w:basedOn w:val="a0"/>
    <w:link w:val="a5"/>
    <w:uiPriority w:val="99"/>
    <w:rsid w:val="00A6599A"/>
    <w:rPr>
      <w:sz w:val="18"/>
      <w:szCs w:val="18"/>
    </w:rPr>
  </w:style>
  <w:style w:type="character" w:customStyle="1" w:styleId="10">
    <w:name w:val="标题 1 字符"/>
    <w:basedOn w:val="a0"/>
    <w:link w:val="1"/>
    <w:uiPriority w:val="9"/>
    <w:rsid w:val="00056CF9"/>
    <w:rPr>
      <w:b/>
      <w:bCs/>
      <w:kern w:val="44"/>
      <w:sz w:val="44"/>
      <w:szCs w:val="44"/>
    </w:rPr>
  </w:style>
  <w:style w:type="paragraph" w:styleId="TOC">
    <w:name w:val="TOC Heading"/>
    <w:basedOn w:val="1"/>
    <w:next w:val="a"/>
    <w:uiPriority w:val="39"/>
    <w:unhideWhenUsed/>
    <w:qFormat/>
    <w:rsid w:val="00C665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1375E8"/>
    <w:pPr>
      <w:tabs>
        <w:tab w:val="left" w:pos="840"/>
        <w:tab w:val="right" w:leader="dot" w:pos="8296"/>
      </w:tabs>
    </w:pPr>
  </w:style>
  <w:style w:type="character" w:styleId="a7">
    <w:name w:val="Hyperlink"/>
    <w:basedOn w:val="a0"/>
    <w:uiPriority w:val="99"/>
    <w:unhideWhenUsed/>
    <w:rsid w:val="00C6657E"/>
    <w:rPr>
      <w:color w:val="0563C1" w:themeColor="hyperlink"/>
      <w:u w:val="single"/>
    </w:rPr>
  </w:style>
  <w:style w:type="character" w:customStyle="1" w:styleId="20">
    <w:name w:val="标题 2 字符"/>
    <w:basedOn w:val="a0"/>
    <w:link w:val="2"/>
    <w:uiPriority w:val="9"/>
    <w:rsid w:val="00B741CC"/>
    <w:rPr>
      <w:rFonts w:asciiTheme="majorHAnsi" w:eastAsiaTheme="majorEastAsia" w:hAnsiTheme="majorHAnsi" w:cstheme="majorBidi"/>
      <w:b/>
      <w:bCs/>
      <w:sz w:val="32"/>
      <w:szCs w:val="32"/>
    </w:rPr>
  </w:style>
  <w:style w:type="paragraph" w:styleId="a8">
    <w:name w:val="List Paragraph"/>
    <w:basedOn w:val="a"/>
    <w:uiPriority w:val="34"/>
    <w:qFormat/>
    <w:rsid w:val="00B741CC"/>
    <w:pPr>
      <w:widowControl/>
      <w:ind w:firstLineChars="200" w:firstLine="420"/>
      <w:jc w:val="left"/>
    </w:pPr>
    <w:rPr>
      <w:rFonts w:ascii="宋体" w:eastAsia="宋体" w:hAnsi="宋体" w:cs="宋体"/>
      <w:kern w:val="0"/>
      <w:sz w:val="24"/>
      <w:szCs w:val="24"/>
    </w:rPr>
  </w:style>
  <w:style w:type="character" w:customStyle="1" w:styleId="30">
    <w:name w:val="标题 3 字符"/>
    <w:basedOn w:val="a0"/>
    <w:link w:val="3"/>
    <w:uiPriority w:val="9"/>
    <w:rsid w:val="00C36108"/>
    <w:rPr>
      <w:b/>
      <w:bCs/>
      <w:sz w:val="32"/>
      <w:szCs w:val="32"/>
    </w:rPr>
  </w:style>
  <w:style w:type="paragraph" w:styleId="TOC2">
    <w:name w:val="toc 2"/>
    <w:basedOn w:val="a"/>
    <w:next w:val="a"/>
    <w:autoRedefine/>
    <w:uiPriority w:val="39"/>
    <w:unhideWhenUsed/>
    <w:rsid w:val="001375E8"/>
    <w:pPr>
      <w:ind w:leftChars="200" w:left="420"/>
    </w:pPr>
  </w:style>
  <w:style w:type="paragraph" w:styleId="TOC3">
    <w:name w:val="toc 3"/>
    <w:basedOn w:val="a"/>
    <w:next w:val="a"/>
    <w:autoRedefine/>
    <w:uiPriority w:val="39"/>
    <w:unhideWhenUsed/>
    <w:rsid w:val="001375E8"/>
    <w:pPr>
      <w:ind w:leftChars="400" w:left="840"/>
    </w:pPr>
  </w:style>
  <w:style w:type="table" w:styleId="a9">
    <w:name w:val="Table Grid"/>
    <w:basedOn w:val="a1"/>
    <w:uiPriority w:val="39"/>
    <w:rsid w:val="00586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2326AC"/>
    <w:rPr>
      <w:b/>
      <w:bCs/>
    </w:rPr>
  </w:style>
  <w:style w:type="paragraph" w:styleId="HTML">
    <w:name w:val="HTML Preformatted"/>
    <w:basedOn w:val="a"/>
    <w:link w:val="HTML0"/>
    <w:uiPriority w:val="99"/>
    <w:unhideWhenUsed/>
    <w:rsid w:val="009B5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B587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33475">
      <w:bodyDiv w:val="1"/>
      <w:marLeft w:val="0"/>
      <w:marRight w:val="0"/>
      <w:marTop w:val="0"/>
      <w:marBottom w:val="0"/>
      <w:divBdr>
        <w:top w:val="none" w:sz="0" w:space="0" w:color="auto"/>
        <w:left w:val="none" w:sz="0" w:space="0" w:color="auto"/>
        <w:bottom w:val="none" w:sz="0" w:space="0" w:color="auto"/>
        <w:right w:val="none" w:sz="0" w:space="0" w:color="auto"/>
      </w:divBdr>
    </w:div>
    <w:div w:id="147949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AF80B-40C5-4320-9134-3A1D0D2BF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17</Pages>
  <Words>1380</Words>
  <Characters>7869</Characters>
  <Application>Microsoft Office Word</Application>
  <DocSecurity>0</DocSecurity>
  <Lines>65</Lines>
  <Paragraphs>18</Paragraphs>
  <ScaleCrop>false</ScaleCrop>
  <Company>Ygg</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刘 研哥哥</cp:lastModifiedBy>
  <cp:revision>175</cp:revision>
  <dcterms:created xsi:type="dcterms:W3CDTF">2020-06-19T03:46:00Z</dcterms:created>
  <dcterms:modified xsi:type="dcterms:W3CDTF">2021-04-28T02:01:00Z</dcterms:modified>
</cp:coreProperties>
</file>